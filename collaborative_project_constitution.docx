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6C3A" w14:textId="403838FA" w:rsidR="000764D0" w:rsidRPr="00E912BE" w:rsidRDefault="000B0238" w:rsidP="0081404D">
      <w:pPr>
        <w:jc w:val="center"/>
        <w:rPr>
          <w:rFonts w:ascii="Calibri" w:hAnsi="Calibri" w:cs="Calibri"/>
          <w:b/>
          <w:bCs/>
          <w:sz w:val="36"/>
          <w:szCs w:val="36"/>
        </w:rPr>
      </w:pPr>
      <w:bookmarkStart w:id="0" w:name="_Toc129105273"/>
      <w:r w:rsidRPr="00E912BE">
        <w:rPr>
          <w:rFonts w:ascii="Calibri" w:hAnsi="Calibri" w:cs="Calibri"/>
          <w:b/>
          <w:bCs/>
          <w:sz w:val="36"/>
          <w:szCs w:val="36"/>
        </w:rPr>
        <w:t>“</w:t>
      </w:r>
      <w:r w:rsidR="00A702E6" w:rsidRPr="00E912BE">
        <w:rPr>
          <w:rFonts w:ascii="Calibri" w:hAnsi="Calibri" w:cs="Calibri"/>
          <w:b/>
          <w:bCs/>
          <w:sz w:val="36"/>
          <w:szCs w:val="36"/>
        </w:rPr>
        <w:t>RIMBE</w:t>
      </w:r>
      <w:r w:rsidRPr="00E912BE">
        <w:rPr>
          <w:rFonts w:ascii="Calibri" w:hAnsi="Calibri" w:cs="Calibri"/>
          <w:b/>
          <w:bCs/>
          <w:sz w:val="36"/>
          <w:szCs w:val="36"/>
        </w:rPr>
        <w:t>/PUMP Data Team”</w:t>
      </w:r>
      <w:r w:rsidR="00A702E6" w:rsidRPr="00E912BE">
        <w:rPr>
          <w:rFonts w:ascii="Calibri" w:hAnsi="Calibri" w:cs="Calibri"/>
          <w:b/>
          <w:bCs/>
          <w:sz w:val="36"/>
          <w:szCs w:val="36"/>
        </w:rPr>
        <w:t xml:space="preserve"> </w:t>
      </w:r>
      <w:r w:rsidR="000764D0" w:rsidRPr="00E912BE">
        <w:rPr>
          <w:rFonts w:ascii="Calibri" w:hAnsi="Calibri" w:cs="Calibri"/>
          <w:b/>
          <w:bCs/>
          <w:sz w:val="36"/>
          <w:szCs w:val="36"/>
        </w:rPr>
        <w:t>Collaborative</w:t>
      </w:r>
      <w:r w:rsidR="00082752" w:rsidRPr="00E912BE">
        <w:rPr>
          <w:rFonts w:ascii="Calibri" w:hAnsi="Calibri" w:cs="Calibri"/>
          <w:b/>
          <w:bCs/>
          <w:sz w:val="36"/>
          <w:szCs w:val="36"/>
        </w:rPr>
        <w:t xml:space="preserve"> Project</w:t>
      </w:r>
      <w:r w:rsidR="000764D0" w:rsidRPr="00E912BE">
        <w:rPr>
          <w:rFonts w:ascii="Calibri" w:hAnsi="Calibri" w:cs="Calibri"/>
          <w:b/>
          <w:bCs/>
          <w:sz w:val="36"/>
          <w:szCs w:val="36"/>
        </w:rPr>
        <w:t xml:space="preserve"> Constitution</w:t>
      </w:r>
      <w:bookmarkEnd w:id="0"/>
    </w:p>
    <w:p w14:paraId="150A377B" w14:textId="2147B788" w:rsidR="002212EE" w:rsidRPr="00E912BE" w:rsidRDefault="00651462" w:rsidP="002212EE">
      <w:pPr>
        <w:rPr>
          <w:rFonts w:ascii="Calibri" w:hAnsi="Calibri" w:cs="Calibri"/>
        </w:rPr>
      </w:pPr>
      <w:r w:rsidRPr="00E912BE">
        <w:rPr>
          <w:rFonts w:ascii="Calibri" w:hAnsi="Calibri" w:cs="Calibri"/>
        </w:rPr>
        <w:t xml:space="preserve">Authors: </w:t>
      </w:r>
      <w:r w:rsidR="000068DD" w:rsidRPr="00E912BE">
        <w:rPr>
          <w:rFonts w:ascii="Calibri" w:hAnsi="Calibri" w:cs="Calibri"/>
        </w:rPr>
        <w:t xml:space="preserve">Ellie White, Julie Padilla, Lauren Koenig, Amelia Snyder, </w:t>
      </w:r>
      <w:r w:rsidR="00B14C64" w:rsidRPr="00E912BE">
        <w:rPr>
          <w:rFonts w:ascii="Calibri" w:hAnsi="Calibri" w:cs="Calibri"/>
        </w:rPr>
        <w:t>Ted Thompson</w:t>
      </w:r>
    </w:p>
    <w:p w14:paraId="074D4D94" w14:textId="5CAED365" w:rsidR="000D0FBB" w:rsidRPr="00E912BE" w:rsidRDefault="00A37593" w:rsidP="002212EE">
      <w:pPr>
        <w:rPr>
          <w:rFonts w:ascii="Calibri" w:hAnsi="Calibri" w:cs="Calibri"/>
          <w:b/>
          <w:bCs/>
        </w:rPr>
      </w:pPr>
      <w:r w:rsidRPr="00E912BE">
        <w:rPr>
          <w:rFonts w:ascii="Calibri" w:hAnsi="Calibri" w:cs="Calibri"/>
          <w:b/>
          <w:bCs/>
        </w:rPr>
        <w:t>January 2023</w:t>
      </w:r>
    </w:p>
    <w:p w14:paraId="30763CC4" w14:textId="0F486FD2" w:rsidR="00FC4D9D" w:rsidRPr="00E912BE" w:rsidRDefault="00FC4D9D" w:rsidP="0081404D">
      <w:pPr>
        <w:pStyle w:val="Heading1"/>
        <w:rPr>
          <w:rFonts w:ascii="Calibri" w:hAnsi="Calibri" w:cs="Calibri"/>
        </w:rPr>
      </w:pPr>
      <w:bookmarkStart w:id="1" w:name="_Toc129105274"/>
      <w:bookmarkStart w:id="2" w:name="_Toc137125269"/>
      <w:r w:rsidRPr="00E912BE">
        <w:rPr>
          <w:rFonts w:ascii="Calibri" w:hAnsi="Calibri" w:cs="Calibri"/>
        </w:rPr>
        <w:t>Scope</w:t>
      </w:r>
      <w:bookmarkEnd w:id="1"/>
      <w:bookmarkEnd w:id="2"/>
    </w:p>
    <w:p w14:paraId="1AF75B91" w14:textId="004DE81C" w:rsidR="00651462" w:rsidRPr="00E912BE" w:rsidRDefault="00281B24" w:rsidP="00072FF1">
      <w:pPr>
        <w:pStyle w:val="ListParagraph"/>
        <w:numPr>
          <w:ilvl w:val="0"/>
          <w:numId w:val="16"/>
        </w:numPr>
        <w:rPr>
          <w:rFonts w:ascii="Calibri" w:hAnsi="Calibri" w:cs="Calibri"/>
        </w:rPr>
      </w:pPr>
      <w:r w:rsidRPr="00E912BE">
        <w:rPr>
          <w:rFonts w:ascii="Calibri" w:hAnsi="Calibri" w:cs="Calibri"/>
        </w:rPr>
        <w:t>This document</w:t>
      </w:r>
      <w:r w:rsidR="002F68DD" w:rsidRPr="00E912BE">
        <w:rPr>
          <w:rFonts w:ascii="Calibri" w:hAnsi="Calibri" w:cs="Calibri"/>
        </w:rPr>
        <w:t xml:space="preserve"> </w:t>
      </w:r>
      <w:r w:rsidR="00902CE1" w:rsidRPr="00E912BE">
        <w:rPr>
          <w:rFonts w:ascii="Calibri" w:hAnsi="Calibri" w:cs="Calibri"/>
        </w:rPr>
        <w:t>establish</w:t>
      </w:r>
      <w:r w:rsidR="00C644BF" w:rsidRPr="00E912BE">
        <w:rPr>
          <w:rFonts w:ascii="Calibri" w:hAnsi="Calibri" w:cs="Calibri"/>
        </w:rPr>
        <w:t>es</w:t>
      </w:r>
      <w:r w:rsidR="00902CE1" w:rsidRPr="00E912BE">
        <w:rPr>
          <w:rFonts w:ascii="Calibri" w:hAnsi="Calibri" w:cs="Calibri"/>
        </w:rPr>
        <w:t xml:space="preserve"> guidelines to </w:t>
      </w:r>
      <w:r w:rsidR="001856C6" w:rsidRPr="00E912BE">
        <w:rPr>
          <w:rFonts w:ascii="Calibri" w:hAnsi="Calibri" w:cs="Calibri"/>
        </w:rPr>
        <w:t xml:space="preserve">standardize </w:t>
      </w:r>
      <w:r w:rsidR="00852617" w:rsidRPr="00E912BE">
        <w:rPr>
          <w:rFonts w:ascii="Calibri" w:hAnsi="Calibri" w:cs="Calibri"/>
        </w:rPr>
        <w:t xml:space="preserve">collaborative </w:t>
      </w:r>
      <w:r w:rsidR="00754494" w:rsidRPr="00E912BE">
        <w:rPr>
          <w:rFonts w:ascii="Calibri" w:hAnsi="Calibri" w:cs="Calibri"/>
        </w:rPr>
        <w:t>development</w:t>
      </w:r>
      <w:r w:rsidR="00BB61AA" w:rsidRPr="00E912BE">
        <w:rPr>
          <w:rFonts w:ascii="Calibri" w:hAnsi="Calibri" w:cs="Calibri"/>
        </w:rPr>
        <w:t xml:space="preserve"> within the RIMBE</w:t>
      </w:r>
      <w:r w:rsidR="000B0238" w:rsidRPr="00E912BE">
        <w:rPr>
          <w:rFonts w:ascii="Calibri" w:hAnsi="Calibri" w:cs="Calibri"/>
        </w:rPr>
        <w:t>/Pump Data Team</w:t>
      </w:r>
      <w:r w:rsidR="00BB61AA" w:rsidRPr="00E912BE">
        <w:rPr>
          <w:rFonts w:ascii="Calibri" w:hAnsi="Calibri" w:cs="Calibri"/>
        </w:rPr>
        <w:t xml:space="preserve">. </w:t>
      </w:r>
      <w:r w:rsidR="001C337D" w:rsidRPr="00E912BE">
        <w:rPr>
          <w:rFonts w:ascii="Calibri" w:hAnsi="Calibri" w:cs="Calibri"/>
        </w:rPr>
        <w:t xml:space="preserve">The goal is to </w:t>
      </w:r>
      <w:r w:rsidR="00D8371C" w:rsidRPr="00E912BE">
        <w:rPr>
          <w:rFonts w:ascii="Calibri" w:hAnsi="Calibri" w:cs="Calibri"/>
        </w:rPr>
        <w:t xml:space="preserve">maximize cohesion and minimize </w:t>
      </w:r>
      <w:r w:rsidR="000E25B0" w:rsidRPr="00E912BE">
        <w:rPr>
          <w:rFonts w:ascii="Calibri" w:hAnsi="Calibri" w:cs="Calibri"/>
        </w:rPr>
        <w:t xml:space="preserve">distinctions without </w:t>
      </w:r>
      <w:r w:rsidR="005B669E" w:rsidRPr="00E912BE">
        <w:rPr>
          <w:rFonts w:ascii="Calibri" w:hAnsi="Calibri" w:cs="Calibri"/>
        </w:rPr>
        <w:t xml:space="preserve">differences. </w:t>
      </w:r>
    </w:p>
    <w:p w14:paraId="50BFFC41" w14:textId="5C1103E1" w:rsidR="00253D9E" w:rsidRPr="00E912BE" w:rsidRDefault="00897431" w:rsidP="00E76598">
      <w:pPr>
        <w:pStyle w:val="ListParagraph"/>
        <w:numPr>
          <w:ilvl w:val="0"/>
          <w:numId w:val="16"/>
        </w:numPr>
        <w:rPr>
          <w:rFonts w:ascii="Calibri" w:hAnsi="Calibri" w:cs="Calibri"/>
        </w:rPr>
      </w:pPr>
      <w:r w:rsidRPr="00E912BE">
        <w:rPr>
          <w:rFonts w:ascii="Calibri" w:hAnsi="Calibri" w:cs="Calibri"/>
        </w:rPr>
        <w:t>This document does not</w:t>
      </w:r>
      <w:r w:rsidR="00BB61AA" w:rsidRPr="00E912BE">
        <w:rPr>
          <w:rFonts w:ascii="Calibri" w:hAnsi="Calibri" w:cs="Calibri"/>
        </w:rPr>
        <w:t xml:space="preserve"> establish </w:t>
      </w:r>
      <w:r w:rsidR="00064DE5" w:rsidRPr="00E912BE">
        <w:rPr>
          <w:rFonts w:ascii="Calibri" w:hAnsi="Calibri" w:cs="Calibri"/>
        </w:rPr>
        <w:t>coding standards</w:t>
      </w:r>
      <w:r w:rsidR="00DE72E6" w:rsidRPr="00E912BE">
        <w:rPr>
          <w:rFonts w:ascii="Calibri" w:hAnsi="Calibri" w:cs="Calibri"/>
        </w:rPr>
        <w:t xml:space="preserve">. Those are specific to the </w:t>
      </w:r>
      <w:r w:rsidR="008E3B2E" w:rsidRPr="00E912BE">
        <w:rPr>
          <w:rFonts w:ascii="Calibri" w:hAnsi="Calibri" w:cs="Calibri"/>
        </w:rPr>
        <w:t>coding languages used</w:t>
      </w:r>
      <w:r w:rsidR="00E76598" w:rsidRPr="00E912BE">
        <w:rPr>
          <w:rFonts w:ascii="Calibri" w:hAnsi="Calibri" w:cs="Calibri"/>
        </w:rPr>
        <w:t xml:space="preserve">, and it </w:t>
      </w:r>
      <w:r w:rsidR="00253D9E" w:rsidRPr="00E912BE">
        <w:rPr>
          <w:rFonts w:ascii="Calibri" w:hAnsi="Calibri" w:cs="Calibri"/>
        </w:rPr>
        <w:t>does not explain how to use the tools outlined</w:t>
      </w:r>
      <w:r w:rsidR="003671BE" w:rsidRPr="00E912BE">
        <w:rPr>
          <w:rFonts w:ascii="Calibri" w:hAnsi="Calibri" w:cs="Calibri"/>
        </w:rPr>
        <w:t xml:space="preserve">, but links to </w:t>
      </w:r>
      <w:r w:rsidR="0071303E" w:rsidRPr="00E912BE">
        <w:rPr>
          <w:rFonts w:ascii="Calibri" w:hAnsi="Calibri" w:cs="Calibri"/>
        </w:rPr>
        <w:t>trainings are available</w:t>
      </w:r>
      <w:r w:rsidR="006B482D" w:rsidRPr="00E912BE">
        <w:rPr>
          <w:rFonts w:ascii="Calibri" w:hAnsi="Calibri" w:cs="Calibri"/>
        </w:rPr>
        <w:t xml:space="preserve">. </w:t>
      </w:r>
    </w:p>
    <w:p w14:paraId="3D717DD0" w14:textId="0E0B9B95" w:rsidR="00CE0BAD" w:rsidRPr="00E912BE" w:rsidRDefault="008B28CE" w:rsidP="00CE0BAD">
      <w:pPr>
        <w:pStyle w:val="ListParagraph"/>
        <w:numPr>
          <w:ilvl w:val="0"/>
          <w:numId w:val="16"/>
        </w:numPr>
        <w:rPr>
          <w:rFonts w:ascii="Calibri" w:hAnsi="Calibri" w:cs="Calibri"/>
        </w:rPr>
      </w:pPr>
      <w:r w:rsidRPr="00E912BE">
        <w:rPr>
          <w:rFonts w:ascii="Calibri" w:hAnsi="Calibri" w:cs="Calibri"/>
        </w:rPr>
        <w:t>By sharing this document, we do not intend to overwhelm</w:t>
      </w:r>
      <w:r w:rsidR="00CE0BAD" w:rsidRPr="00E912BE">
        <w:rPr>
          <w:rFonts w:ascii="Calibri" w:hAnsi="Calibri" w:cs="Calibri"/>
        </w:rPr>
        <w:t xml:space="preserve"> collaborators</w:t>
      </w:r>
      <w:r w:rsidR="00FA398C" w:rsidRPr="00E912BE">
        <w:rPr>
          <w:rFonts w:ascii="Calibri" w:hAnsi="Calibri" w:cs="Calibri"/>
        </w:rPr>
        <w:t>,</w:t>
      </w:r>
      <w:r w:rsidRPr="00E912BE">
        <w:rPr>
          <w:rFonts w:ascii="Calibri" w:hAnsi="Calibri" w:cs="Calibri"/>
        </w:rPr>
        <w:t xml:space="preserve"> </w:t>
      </w:r>
      <w:r w:rsidR="006105BE" w:rsidRPr="00E912BE">
        <w:rPr>
          <w:rFonts w:ascii="Calibri" w:hAnsi="Calibri" w:cs="Calibri"/>
        </w:rPr>
        <w:t xml:space="preserve">but to facilitate better </w:t>
      </w:r>
      <w:r w:rsidR="00FA398C" w:rsidRPr="00E912BE">
        <w:rPr>
          <w:rFonts w:ascii="Calibri" w:hAnsi="Calibri" w:cs="Calibri"/>
        </w:rPr>
        <w:t xml:space="preserve">practices. </w:t>
      </w:r>
    </w:p>
    <w:sdt>
      <w:sdtPr>
        <w:rPr>
          <w:rFonts w:ascii="Calibri" w:eastAsiaTheme="minorHAnsi" w:hAnsi="Calibri" w:cs="Calibri"/>
          <w:color w:val="auto"/>
          <w:sz w:val="22"/>
          <w:szCs w:val="22"/>
        </w:rPr>
        <w:id w:val="-748045066"/>
        <w:docPartObj>
          <w:docPartGallery w:val="Table of Contents"/>
          <w:docPartUnique/>
        </w:docPartObj>
      </w:sdtPr>
      <w:sdtEndPr>
        <w:rPr>
          <w:b/>
          <w:bCs/>
          <w:noProof/>
        </w:rPr>
      </w:sdtEndPr>
      <w:sdtContent>
        <w:p w14:paraId="4E29D33D" w14:textId="197CF44D" w:rsidR="00E9461C" w:rsidRPr="00E912BE" w:rsidRDefault="00E9461C">
          <w:pPr>
            <w:pStyle w:val="TOCHeading"/>
            <w:rPr>
              <w:rFonts w:ascii="Calibri" w:hAnsi="Calibri" w:cs="Calibri"/>
            </w:rPr>
          </w:pPr>
          <w:r w:rsidRPr="00E912BE">
            <w:rPr>
              <w:rFonts w:ascii="Calibri" w:hAnsi="Calibri" w:cs="Calibri"/>
            </w:rPr>
            <w:t>Contents</w:t>
          </w:r>
        </w:p>
        <w:p w14:paraId="24C45D40" w14:textId="41EDA9EE" w:rsidR="007A0268" w:rsidRDefault="00E9461C" w:rsidP="007A0268">
          <w:pPr>
            <w:pStyle w:val="TOC1"/>
            <w:rPr>
              <w:rFonts w:eastAsiaTheme="minorEastAsia"/>
              <w:noProof/>
            </w:rPr>
          </w:pPr>
          <w:r w:rsidRPr="00E912BE">
            <w:rPr>
              <w:rFonts w:ascii="Calibri" w:hAnsi="Calibri" w:cs="Calibri"/>
            </w:rPr>
            <w:fldChar w:fldCharType="begin"/>
          </w:r>
          <w:r w:rsidRPr="00E912BE">
            <w:rPr>
              <w:rFonts w:ascii="Calibri" w:hAnsi="Calibri" w:cs="Calibri"/>
            </w:rPr>
            <w:instrText xml:space="preserve"> TOC \o "1-3" \h \z \u </w:instrText>
          </w:r>
          <w:r w:rsidRPr="00E912BE">
            <w:rPr>
              <w:rFonts w:ascii="Calibri" w:hAnsi="Calibri" w:cs="Calibri"/>
            </w:rPr>
            <w:fldChar w:fldCharType="separate"/>
          </w:r>
          <w:hyperlink w:anchor="_Toc137125269" w:history="1">
            <w:r w:rsidR="007A0268" w:rsidRPr="00AE7735">
              <w:rPr>
                <w:rStyle w:val="Hyperlink"/>
                <w:rFonts w:ascii="Calibri" w:hAnsi="Calibri" w:cs="Calibri"/>
                <w:noProof/>
              </w:rPr>
              <w:t>Scope</w:t>
            </w:r>
            <w:r w:rsidR="007A0268">
              <w:rPr>
                <w:noProof/>
                <w:webHidden/>
              </w:rPr>
              <w:tab/>
            </w:r>
            <w:r w:rsidR="007A0268">
              <w:rPr>
                <w:noProof/>
                <w:webHidden/>
              </w:rPr>
              <w:fldChar w:fldCharType="begin"/>
            </w:r>
            <w:r w:rsidR="007A0268">
              <w:rPr>
                <w:noProof/>
                <w:webHidden/>
              </w:rPr>
              <w:instrText xml:space="preserve"> PAGEREF _Toc137125269 \h </w:instrText>
            </w:r>
            <w:r w:rsidR="007A0268">
              <w:rPr>
                <w:noProof/>
                <w:webHidden/>
              </w:rPr>
            </w:r>
            <w:r w:rsidR="007A0268">
              <w:rPr>
                <w:noProof/>
                <w:webHidden/>
              </w:rPr>
              <w:fldChar w:fldCharType="separate"/>
            </w:r>
            <w:r w:rsidR="007A0268">
              <w:rPr>
                <w:noProof/>
                <w:webHidden/>
              </w:rPr>
              <w:t>1</w:t>
            </w:r>
            <w:r w:rsidR="007A0268">
              <w:rPr>
                <w:noProof/>
                <w:webHidden/>
              </w:rPr>
              <w:fldChar w:fldCharType="end"/>
            </w:r>
          </w:hyperlink>
        </w:p>
        <w:p w14:paraId="1C3A22CA" w14:textId="5941D1C3" w:rsidR="007A0268" w:rsidRDefault="007A0268" w:rsidP="007A0268">
          <w:pPr>
            <w:pStyle w:val="TOC1"/>
            <w:rPr>
              <w:rFonts w:eastAsiaTheme="minorEastAsia"/>
              <w:noProof/>
            </w:rPr>
          </w:pPr>
          <w:hyperlink w:anchor="_Toc137125270" w:history="1">
            <w:r w:rsidRPr="00AE7735">
              <w:rPr>
                <w:rStyle w:val="Hyperlink"/>
                <w:rFonts w:ascii="Calibri" w:hAnsi="Calibri" w:cs="Calibri"/>
                <w:noProof/>
              </w:rPr>
              <w:t>Section 1 – Organizational Levels</w:t>
            </w:r>
            <w:r>
              <w:rPr>
                <w:noProof/>
                <w:webHidden/>
              </w:rPr>
              <w:tab/>
            </w:r>
            <w:r>
              <w:rPr>
                <w:noProof/>
                <w:webHidden/>
              </w:rPr>
              <w:fldChar w:fldCharType="begin"/>
            </w:r>
            <w:r>
              <w:rPr>
                <w:noProof/>
                <w:webHidden/>
              </w:rPr>
              <w:instrText xml:space="preserve"> PAGEREF _Toc137125270 \h </w:instrText>
            </w:r>
            <w:r>
              <w:rPr>
                <w:noProof/>
                <w:webHidden/>
              </w:rPr>
            </w:r>
            <w:r>
              <w:rPr>
                <w:noProof/>
                <w:webHidden/>
              </w:rPr>
              <w:fldChar w:fldCharType="separate"/>
            </w:r>
            <w:r>
              <w:rPr>
                <w:noProof/>
                <w:webHidden/>
              </w:rPr>
              <w:t>2</w:t>
            </w:r>
            <w:r>
              <w:rPr>
                <w:noProof/>
                <w:webHidden/>
              </w:rPr>
              <w:fldChar w:fldCharType="end"/>
            </w:r>
          </w:hyperlink>
        </w:p>
        <w:p w14:paraId="7D555E3F" w14:textId="7927953D" w:rsidR="007A0268" w:rsidRDefault="007A0268">
          <w:pPr>
            <w:pStyle w:val="TOC2"/>
            <w:rPr>
              <w:rFonts w:eastAsiaTheme="minorEastAsia"/>
              <w:noProof/>
            </w:rPr>
          </w:pPr>
          <w:hyperlink w:anchor="_Toc137125271" w:history="1">
            <w:r w:rsidRPr="00AE7735">
              <w:rPr>
                <w:rStyle w:val="Hyperlink"/>
                <w:rFonts w:ascii="Calibri" w:hAnsi="Calibri" w:cs="Calibri"/>
                <w:noProof/>
              </w:rPr>
              <w:t>Group</w:t>
            </w:r>
            <w:r>
              <w:rPr>
                <w:noProof/>
                <w:webHidden/>
              </w:rPr>
              <w:tab/>
            </w:r>
            <w:r>
              <w:rPr>
                <w:noProof/>
                <w:webHidden/>
              </w:rPr>
              <w:fldChar w:fldCharType="begin"/>
            </w:r>
            <w:r>
              <w:rPr>
                <w:noProof/>
                <w:webHidden/>
              </w:rPr>
              <w:instrText xml:space="preserve"> PAGEREF _Toc137125271 \h </w:instrText>
            </w:r>
            <w:r>
              <w:rPr>
                <w:noProof/>
                <w:webHidden/>
              </w:rPr>
            </w:r>
            <w:r>
              <w:rPr>
                <w:noProof/>
                <w:webHidden/>
              </w:rPr>
              <w:fldChar w:fldCharType="separate"/>
            </w:r>
            <w:r>
              <w:rPr>
                <w:noProof/>
                <w:webHidden/>
              </w:rPr>
              <w:t>2</w:t>
            </w:r>
            <w:r>
              <w:rPr>
                <w:noProof/>
                <w:webHidden/>
              </w:rPr>
              <w:fldChar w:fldCharType="end"/>
            </w:r>
          </w:hyperlink>
        </w:p>
        <w:p w14:paraId="4F0D7FF0" w14:textId="38D00BED" w:rsidR="007A0268" w:rsidRDefault="007A0268">
          <w:pPr>
            <w:pStyle w:val="TOC2"/>
            <w:rPr>
              <w:rFonts w:eastAsiaTheme="minorEastAsia"/>
              <w:noProof/>
            </w:rPr>
          </w:pPr>
          <w:hyperlink w:anchor="_Toc137125272" w:history="1">
            <w:r w:rsidRPr="00AE7735">
              <w:rPr>
                <w:rStyle w:val="Hyperlink"/>
                <w:rFonts w:ascii="Calibri" w:hAnsi="Calibri" w:cs="Calibri"/>
                <w:noProof/>
              </w:rPr>
              <w:t>Subgroups</w:t>
            </w:r>
            <w:r>
              <w:rPr>
                <w:noProof/>
                <w:webHidden/>
              </w:rPr>
              <w:tab/>
            </w:r>
            <w:r>
              <w:rPr>
                <w:noProof/>
                <w:webHidden/>
              </w:rPr>
              <w:fldChar w:fldCharType="begin"/>
            </w:r>
            <w:r>
              <w:rPr>
                <w:noProof/>
                <w:webHidden/>
              </w:rPr>
              <w:instrText xml:space="preserve"> PAGEREF _Toc137125272 \h </w:instrText>
            </w:r>
            <w:r>
              <w:rPr>
                <w:noProof/>
                <w:webHidden/>
              </w:rPr>
            </w:r>
            <w:r>
              <w:rPr>
                <w:noProof/>
                <w:webHidden/>
              </w:rPr>
              <w:fldChar w:fldCharType="separate"/>
            </w:r>
            <w:r>
              <w:rPr>
                <w:noProof/>
                <w:webHidden/>
              </w:rPr>
              <w:t>2</w:t>
            </w:r>
            <w:r>
              <w:rPr>
                <w:noProof/>
                <w:webHidden/>
              </w:rPr>
              <w:fldChar w:fldCharType="end"/>
            </w:r>
          </w:hyperlink>
        </w:p>
        <w:p w14:paraId="53F1E723" w14:textId="3D282893" w:rsidR="007A0268" w:rsidRDefault="007A0268">
          <w:pPr>
            <w:pStyle w:val="TOC2"/>
            <w:rPr>
              <w:rFonts w:eastAsiaTheme="minorEastAsia"/>
              <w:noProof/>
            </w:rPr>
          </w:pPr>
          <w:hyperlink w:anchor="_Toc137125273" w:history="1">
            <w:r w:rsidRPr="00AE7735">
              <w:rPr>
                <w:rStyle w:val="Hyperlink"/>
                <w:rFonts w:ascii="Calibri" w:hAnsi="Calibri" w:cs="Calibri"/>
                <w:noProof/>
              </w:rPr>
              <w:t>Projects</w:t>
            </w:r>
            <w:r>
              <w:rPr>
                <w:noProof/>
                <w:webHidden/>
              </w:rPr>
              <w:tab/>
            </w:r>
            <w:r>
              <w:rPr>
                <w:noProof/>
                <w:webHidden/>
              </w:rPr>
              <w:fldChar w:fldCharType="begin"/>
            </w:r>
            <w:r>
              <w:rPr>
                <w:noProof/>
                <w:webHidden/>
              </w:rPr>
              <w:instrText xml:space="preserve"> PAGEREF _Toc137125273 \h </w:instrText>
            </w:r>
            <w:r>
              <w:rPr>
                <w:noProof/>
                <w:webHidden/>
              </w:rPr>
            </w:r>
            <w:r>
              <w:rPr>
                <w:noProof/>
                <w:webHidden/>
              </w:rPr>
              <w:fldChar w:fldCharType="separate"/>
            </w:r>
            <w:r>
              <w:rPr>
                <w:noProof/>
                <w:webHidden/>
              </w:rPr>
              <w:t>2</w:t>
            </w:r>
            <w:r>
              <w:rPr>
                <w:noProof/>
                <w:webHidden/>
              </w:rPr>
              <w:fldChar w:fldCharType="end"/>
            </w:r>
          </w:hyperlink>
        </w:p>
        <w:p w14:paraId="023D1877" w14:textId="23458492" w:rsidR="007A0268" w:rsidRDefault="007A0268">
          <w:pPr>
            <w:pStyle w:val="TOC2"/>
            <w:rPr>
              <w:rFonts w:eastAsiaTheme="minorEastAsia"/>
              <w:noProof/>
            </w:rPr>
          </w:pPr>
          <w:hyperlink w:anchor="_Toc137125274" w:history="1">
            <w:r w:rsidRPr="00AE7735">
              <w:rPr>
                <w:rStyle w:val="Hyperlink"/>
                <w:rFonts w:ascii="Calibri" w:hAnsi="Calibri" w:cs="Calibri"/>
                <w:noProof/>
              </w:rPr>
              <w:t>Epics</w:t>
            </w:r>
            <w:r>
              <w:rPr>
                <w:noProof/>
                <w:webHidden/>
              </w:rPr>
              <w:tab/>
            </w:r>
            <w:r>
              <w:rPr>
                <w:noProof/>
                <w:webHidden/>
              </w:rPr>
              <w:fldChar w:fldCharType="begin"/>
            </w:r>
            <w:r>
              <w:rPr>
                <w:noProof/>
                <w:webHidden/>
              </w:rPr>
              <w:instrText xml:space="preserve"> PAGEREF _Toc137125274 \h </w:instrText>
            </w:r>
            <w:r>
              <w:rPr>
                <w:noProof/>
                <w:webHidden/>
              </w:rPr>
            </w:r>
            <w:r>
              <w:rPr>
                <w:noProof/>
                <w:webHidden/>
              </w:rPr>
              <w:fldChar w:fldCharType="separate"/>
            </w:r>
            <w:r>
              <w:rPr>
                <w:noProof/>
                <w:webHidden/>
              </w:rPr>
              <w:t>2</w:t>
            </w:r>
            <w:r>
              <w:rPr>
                <w:noProof/>
                <w:webHidden/>
              </w:rPr>
              <w:fldChar w:fldCharType="end"/>
            </w:r>
          </w:hyperlink>
        </w:p>
        <w:p w14:paraId="7CE02C2C" w14:textId="21692480" w:rsidR="007A0268" w:rsidRDefault="007A0268">
          <w:pPr>
            <w:pStyle w:val="TOC2"/>
            <w:rPr>
              <w:rFonts w:eastAsiaTheme="minorEastAsia"/>
              <w:noProof/>
            </w:rPr>
          </w:pPr>
          <w:hyperlink w:anchor="_Toc137125275" w:history="1">
            <w:r w:rsidRPr="00AE7735">
              <w:rPr>
                <w:rStyle w:val="Hyperlink"/>
                <w:rFonts w:ascii="Calibri" w:hAnsi="Calibri" w:cs="Calibri"/>
                <w:noProof/>
              </w:rPr>
              <w:t>Milestones</w:t>
            </w:r>
            <w:r>
              <w:rPr>
                <w:noProof/>
                <w:webHidden/>
              </w:rPr>
              <w:tab/>
            </w:r>
            <w:r>
              <w:rPr>
                <w:noProof/>
                <w:webHidden/>
              </w:rPr>
              <w:fldChar w:fldCharType="begin"/>
            </w:r>
            <w:r>
              <w:rPr>
                <w:noProof/>
                <w:webHidden/>
              </w:rPr>
              <w:instrText xml:space="preserve"> PAGEREF _Toc137125275 \h </w:instrText>
            </w:r>
            <w:r>
              <w:rPr>
                <w:noProof/>
                <w:webHidden/>
              </w:rPr>
            </w:r>
            <w:r>
              <w:rPr>
                <w:noProof/>
                <w:webHidden/>
              </w:rPr>
              <w:fldChar w:fldCharType="separate"/>
            </w:r>
            <w:r>
              <w:rPr>
                <w:noProof/>
                <w:webHidden/>
              </w:rPr>
              <w:t>2</w:t>
            </w:r>
            <w:r>
              <w:rPr>
                <w:noProof/>
                <w:webHidden/>
              </w:rPr>
              <w:fldChar w:fldCharType="end"/>
            </w:r>
          </w:hyperlink>
        </w:p>
        <w:p w14:paraId="3F0B94DD" w14:textId="20294122" w:rsidR="007A0268" w:rsidRDefault="007A0268" w:rsidP="007A0268">
          <w:pPr>
            <w:pStyle w:val="TOC1"/>
            <w:rPr>
              <w:rFonts w:eastAsiaTheme="minorEastAsia"/>
              <w:noProof/>
            </w:rPr>
          </w:pPr>
          <w:hyperlink w:anchor="_Toc137125276" w:history="1">
            <w:r w:rsidRPr="00AE7735">
              <w:rPr>
                <w:rStyle w:val="Hyperlink"/>
                <w:rFonts w:ascii="Calibri" w:hAnsi="Calibri" w:cs="Calibri"/>
                <w:noProof/>
              </w:rPr>
              <w:t>Section 2 – Defining Roles and Responsibilities</w:t>
            </w:r>
            <w:r>
              <w:rPr>
                <w:noProof/>
                <w:webHidden/>
              </w:rPr>
              <w:tab/>
            </w:r>
            <w:r>
              <w:rPr>
                <w:noProof/>
                <w:webHidden/>
              </w:rPr>
              <w:fldChar w:fldCharType="begin"/>
            </w:r>
            <w:r>
              <w:rPr>
                <w:noProof/>
                <w:webHidden/>
              </w:rPr>
              <w:instrText xml:space="preserve"> PAGEREF _Toc137125276 \h </w:instrText>
            </w:r>
            <w:r>
              <w:rPr>
                <w:noProof/>
                <w:webHidden/>
              </w:rPr>
            </w:r>
            <w:r>
              <w:rPr>
                <w:noProof/>
                <w:webHidden/>
              </w:rPr>
              <w:fldChar w:fldCharType="separate"/>
            </w:r>
            <w:r>
              <w:rPr>
                <w:noProof/>
                <w:webHidden/>
              </w:rPr>
              <w:t>2</w:t>
            </w:r>
            <w:r>
              <w:rPr>
                <w:noProof/>
                <w:webHidden/>
              </w:rPr>
              <w:fldChar w:fldCharType="end"/>
            </w:r>
          </w:hyperlink>
        </w:p>
        <w:p w14:paraId="3A5ABD06" w14:textId="791DB1E4" w:rsidR="007A0268" w:rsidRDefault="007A0268" w:rsidP="007A0268">
          <w:pPr>
            <w:pStyle w:val="TOC1"/>
            <w:rPr>
              <w:rFonts w:eastAsiaTheme="minorEastAsia"/>
              <w:noProof/>
            </w:rPr>
          </w:pPr>
          <w:hyperlink w:anchor="_Toc137125277" w:history="1">
            <w:r w:rsidRPr="00AE7735">
              <w:rPr>
                <w:rStyle w:val="Hyperlink"/>
                <w:rFonts w:ascii="Calibri" w:hAnsi="Calibri" w:cs="Calibri"/>
                <w:noProof/>
              </w:rPr>
              <w:t>Section 3 – Tools</w:t>
            </w:r>
            <w:r>
              <w:rPr>
                <w:noProof/>
                <w:webHidden/>
              </w:rPr>
              <w:tab/>
            </w:r>
            <w:r>
              <w:rPr>
                <w:noProof/>
                <w:webHidden/>
              </w:rPr>
              <w:fldChar w:fldCharType="begin"/>
            </w:r>
            <w:r>
              <w:rPr>
                <w:noProof/>
                <w:webHidden/>
              </w:rPr>
              <w:instrText xml:space="preserve"> PAGEREF _Toc137125277 \h </w:instrText>
            </w:r>
            <w:r>
              <w:rPr>
                <w:noProof/>
                <w:webHidden/>
              </w:rPr>
            </w:r>
            <w:r>
              <w:rPr>
                <w:noProof/>
                <w:webHidden/>
              </w:rPr>
              <w:fldChar w:fldCharType="separate"/>
            </w:r>
            <w:r>
              <w:rPr>
                <w:noProof/>
                <w:webHidden/>
              </w:rPr>
              <w:t>3</w:t>
            </w:r>
            <w:r>
              <w:rPr>
                <w:noProof/>
                <w:webHidden/>
              </w:rPr>
              <w:fldChar w:fldCharType="end"/>
            </w:r>
          </w:hyperlink>
        </w:p>
        <w:p w14:paraId="461267BF" w14:textId="5FD296AB" w:rsidR="007A0268" w:rsidRDefault="007A0268">
          <w:pPr>
            <w:pStyle w:val="TOC2"/>
            <w:rPr>
              <w:rFonts w:eastAsiaTheme="minorEastAsia"/>
              <w:noProof/>
            </w:rPr>
          </w:pPr>
          <w:hyperlink w:anchor="_Toc137125278" w:history="1">
            <w:r w:rsidRPr="00AE7735">
              <w:rPr>
                <w:rStyle w:val="Hyperlink"/>
                <w:rFonts w:ascii="Calibri" w:hAnsi="Calibri" w:cs="Calibri"/>
                <w:noProof/>
              </w:rPr>
              <w:t>Task Management</w:t>
            </w:r>
            <w:r>
              <w:rPr>
                <w:noProof/>
                <w:webHidden/>
              </w:rPr>
              <w:tab/>
            </w:r>
            <w:r>
              <w:rPr>
                <w:noProof/>
                <w:webHidden/>
              </w:rPr>
              <w:fldChar w:fldCharType="begin"/>
            </w:r>
            <w:r>
              <w:rPr>
                <w:noProof/>
                <w:webHidden/>
              </w:rPr>
              <w:instrText xml:space="preserve"> PAGEREF _Toc137125278 \h </w:instrText>
            </w:r>
            <w:r>
              <w:rPr>
                <w:noProof/>
                <w:webHidden/>
              </w:rPr>
            </w:r>
            <w:r>
              <w:rPr>
                <w:noProof/>
                <w:webHidden/>
              </w:rPr>
              <w:fldChar w:fldCharType="separate"/>
            </w:r>
            <w:r>
              <w:rPr>
                <w:noProof/>
                <w:webHidden/>
              </w:rPr>
              <w:t>3</w:t>
            </w:r>
            <w:r>
              <w:rPr>
                <w:noProof/>
                <w:webHidden/>
              </w:rPr>
              <w:fldChar w:fldCharType="end"/>
            </w:r>
          </w:hyperlink>
        </w:p>
        <w:p w14:paraId="4B22D8B0" w14:textId="7901A8D2" w:rsidR="007A0268" w:rsidRDefault="007A0268">
          <w:pPr>
            <w:pStyle w:val="TOC2"/>
            <w:rPr>
              <w:rFonts w:eastAsiaTheme="minorEastAsia"/>
              <w:noProof/>
            </w:rPr>
          </w:pPr>
          <w:hyperlink w:anchor="_Toc137125279" w:history="1">
            <w:r w:rsidRPr="00AE7735">
              <w:rPr>
                <w:rStyle w:val="Hyperlink"/>
                <w:rFonts w:ascii="Calibri" w:hAnsi="Calibri" w:cs="Calibri"/>
                <w:noProof/>
              </w:rPr>
              <w:t>Coding Languages &amp; Tasks</w:t>
            </w:r>
            <w:r>
              <w:rPr>
                <w:noProof/>
                <w:webHidden/>
              </w:rPr>
              <w:tab/>
            </w:r>
            <w:r>
              <w:rPr>
                <w:noProof/>
                <w:webHidden/>
              </w:rPr>
              <w:fldChar w:fldCharType="begin"/>
            </w:r>
            <w:r>
              <w:rPr>
                <w:noProof/>
                <w:webHidden/>
              </w:rPr>
              <w:instrText xml:space="preserve"> PAGEREF _Toc137125279 \h </w:instrText>
            </w:r>
            <w:r>
              <w:rPr>
                <w:noProof/>
                <w:webHidden/>
              </w:rPr>
            </w:r>
            <w:r>
              <w:rPr>
                <w:noProof/>
                <w:webHidden/>
              </w:rPr>
              <w:fldChar w:fldCharType="separate"/>
            </w:r>
            <w:r>
              <w:rPr>
                <w:noProof/>
                <w:webHidden/>
              </w:rPr>
              <w:t>3</w:t>
            </w:r>
            <w:r>
              <w:rPr>
                <w:noProof/>
                <w:webHidden/>
              </w:rPr>
              <w:fldChar w:fldCharType="end"/>
            </w:r>
          </w:hyperlink>
        </w:p>
        <w:p w14:paraId="12DFAAA9" w14:textId="0F0B7CD2" w:rsidR="007A0268" w:rsidRDefault="007A0268">
          <w:pPr>
            <w:pStyle w:val="TOC2"/>
            <w:rPr>
              <w:rFonts w:eastAsiaTheme="minorEastAsia"/>
              <w:noProof/>
            </w:rPr>
          </w:pPr>
          <w:hyperlink w:anchor="_Toc137125280" w:history="1">
            <w:r w:rsidRPr="00AE7735">
              <w:rPr>
                <w:rStyle w:val="Hyperlink"/>
                <w:rFonts w:ascii="Calibri" w:hAnsi="Calibri" w:cs="Calibri"/>
                <w:noProof/>
              </w:rPr>
              <w:t>Version Control &amp; Repository Management</w:t>
            </w:r>
            <w:r>
              <w:rPr>
                <w:noProof/>
                <w:webHidden/>
              </w:rPr>
              <w:tab/>
            </w:r>
            <w:r>
              <w:rPr>
                <w:noProof/>
                <w:webHidden/>
              </w:rPr>
              <w:fldChar w:fldCharType="begin"/>
            </w:r>
            <w:r>
              <w:rPr>
                <w:noProof/>
                <w:webHidden/>
              </w:rPr>
              <w:instrText xml:space="preserve"> PAGEREF _Toc137125280 \h </w:instrText>
            </w:r>
            <w:r>
              <w:rPr>
                <w:noProof/>
                <w:webHidden/>
              </w:rPr>
            </w:r>
            <w:r>
              <w:rPr>
                <w:noProof/>
                <w:webHidden/>
              </w:rPr>
              <w:fldChar w:fldCharType="separate"/>
            </w:r>
            <w:r>
              <w:rPr>
                <w:noProof/>
                <w:webHidden/>
              </w:rPr>
              <w:t>3</w:t>
            </w:r>
            <w:r>
              <w:rPr>
                <w:noProof/>
                <w:webHidden/>
              </w:rPr>
              <w:fldChar w:fldCharType="end"/>
            </w:r>
          </w:hyperlink>
        </w:p>
        <w:p w14:paraId="29A2DD41" w14:textId="61EE6431" w:rsidR="007A0268" w:rsidRDefault="007A0268">
          <w:pPr>
            <w:pStyle w:val="TOC2"/>
            <w:rPr>
              <w:rFonts w:eastAsiaTheme="minorEastAsia"/>
              <w:noProof/>
            </w:rPr>
          </w:pPr>
          <w:hyperlink w:anchor="_Toc137125281" w:history="1">
            <w:r w:rsidRPr="00AE7735">
              <w:rPr>
                <w:rStyle w:val="Hyperlink"/>
                <w:rFonts w:ascii="Calibri" w:hAnsi="Calibri" w:cs="Calibri"/>
                <w:noProof/>
              </w:rPr>
              <w:t>Pipelining</w:t>
            </w:r>
            <w:r>
              <w:rPr>
                <w:noProof/>
                <w:webHidden/>
              </w:rPr>
              <w:tab/>
            </w:r>
            <w:r>
              <w:rPr>
                <w:noProof/>
                <w:webHidden/>
              </w:rPr>
              <w:fldChar w:fldCharType="begin"/>
            </w:r>
            <w:r>
              <w:rPr>
                <w:noProof/>
                <w:webHidden/>
              </w:rPr>
              <w:instrText xml:space="preserve"> PAGEREF _Toc137125281 \h </w:instrText>
            </w:r>
            <w:r>
              <w:rPr>
                <w:noProof/>
                <w:webHidden/>
              </w:rPr>
            </w:r>
            <w:r>
              <w:rPr>
                <w:noProof/>
                <w:webHidden/>
              </w:rPr>
              <w:fldChar w:fldCharType="separate"/>
            </w:r>
            <w:r>
              <w:rPr>
                <w:noProof/>
                <w:webHidden/>
              </w:rPr>
              <w:t>5</w:t>
            </w:r>
            <w:r>
              <w:rPr>
                <w:noProof/>
                <w:webHidden/>
              </w:rPr>
              <w:fldChar w:fldCharType="end"/>
            </w:r>
          </w:hyperlink>
        </w:p>
        <w:p w14:paraId="680EC181" w14:textId="77591777" w:rsidR="007A0268" w:rsidRDefault="007A0268">
          <w:pPr>
            <w:pStyle w:val="TOC2"/>
            <w:rPr>
              <w:rFonts w:eastAsiaTheme="minorEastAsia"/>
              <w:noProof/>
            </w:rPr>
          </w:pPr>
          <w:hyperlink w:anchor="_Toc137125282" w:history="1">
            <w:r w:rsidRPr="00AE7735">
              <w:rPr>
                <w:rStyle w:val="Hyperlink"/>
                <w:rFonts w:ascii="Calibri" w:hAnsi="Calibri" w:cs="Calibri"/>
                <w:noProof/>
              </w:rPr>
              <w:t>Other tools</w:t>
            </w:r>
            <w:r>
              <w:rPr>
                <w:noProof/>
                <w:webHidden/>
              </w:rPr>
              <w:tab/>
            </w:r>
            <w:r>
              <w:rPr>
                <w:noProof/>
                <w:webHidden/>
              </w:rPr>
              <w:fldChar w:fldCharType="begin"/>
            </w:r>
            <w:r>
              <w:rPr>
                <w:noProof/>
                <w:webHidden/>
              </w:rPr>
              <w:instrText xml:space="preserve"> PAGEREF _Toc137125282 \h </w:instrText>
            </w:r>
            <w:r>
              <w:rPr>
                <w:noProof/>
                <w:webHidden/>
              </w:rPr>
            </w:r>
            <w:r>
              <w:rPr>
                <w:noProof/>
                <w:webHidden/>
              </w:rPr>
              <w:fldChar w:fldCharType="separate"/>
            </w:r>
            <w:r>
              <w:rPr>
                <w:noProof/>
                <w:webHidden/>
              </w:rPr>
              <w:t>5</w:t>
            </w:r>
            <w:r>
              <w:rPr>
                <w:noProof/>
                <w:webHidden/>
              </w:rPr>
              <w:fldChar w:fldCharType="end"/>
            </w:r>
          </w:hyperlink>
        </w:p>
        <w:p w14:paraId="1922693A" w14:textId="5F0101E5" w:rsidR="007A0268" w:rsidRDefault="007A0268" w:rsidP="007A0268">
          <w:pPr>
            <w:pStyle w:val="TOC1"/>
            <w:rPr>
              <w:rFonts w:eastAsiaTheme="minorEastAsia"/>
              <w:noProof/>
            </w:rPr>
          </w:pPr>
          <w:hyperlink w:anchor="_Toc137125283" w:history="1">
            <w:r w:rsidRPr="00AE7735">
              <w:rPr>
                <w:rStyle w:val="Hyperlink"/>
                <w:rFonts w:ascii="Calibri" w:hAnsi="Calibri" w:cs="Calibri"/>
                <w:noProof/>
              </w:rPr>
              <w:t>Section 4 – Data Discovery</w:t>
            </w:r>
            <w:r>
              <w:rPr>
                <w:noProof/>
                <w:webHidden/>
              </w:rPr>
              <w:tab/>
            </w:r>
            <w:r>
              <w:rPr>
                <w:noProof/>
                <w:webHidden/>
              </w:rPr>
              <w:fldChar w:fldCharType="begin"/>
            </w:r>
            <w:r>
              <w:rPr>
                <w:noProof/>
                <w:webHidden/>
              </w:rPr>
              <w:instrText xml:space="preserve"> PAGEREF _Toc137125283 \h </w:instrText>
            </w:r>
            <w:r>
              <w:rPr>
                <w:noProof/>
                <w:webHidden/>
              </w:rPr>
            </w:r>
            <w:r>
              <w:rPr>
                <w:noProof/>
                <w:webHidden/>
              </w:rPr>
              <w:fldChar w:fldCharType="separate"/>
            </w:r>
            <w:r>
              <w:rPr>
                <w:noProof/>
                <w:webHidden/>
              </w:rPr>
              <w:t>5</w:t>
            </w:r>
            <w:r>
              <w:rPr>
                <w:noProof/>
                <w:webHidden/>
              </w:rPr>
              <w:fldChar w:fldCharType="end"/>
            </w:r>
          </w:hyperlink>
        </w:p>
        <w:p w14:paraId="582B971B" w14:textId="5FB70887" w:rsidR="007A0268" w:rsidRDefault="007A0268" w:rsidP="007A0268">
          <w:pPr>
            <w:pStyle w:val="TOC1"/>
            <w:rPr>
              <w:rFonts w:eastAsiaTheme="minorEastAsia"/>
              <w:noProof/>
            </w:rPr>
          </w:pPr>
          <w:hyperlink w:anchor="_Toc137125284" w:history="1">
            <w:r w:rsidRPr="00AE7735">
              <w:rPr>
                <w:rStyle w:val="Hyperlink"/>
                <w:rFonts w:ascii="Calibri" w:hAnsi="Calibri" w:cs="Calibri"/>
                <w:noProof/>
              </w:rPr>
              <w:t>Section 5 - Data Creation</w:t>
            </w:r>
            <w:r>
              <w:rPr>
                <w:noProof/>
                <w:webHidden/>
              </w:rPr>
              <w:tab/>
            </w:r>
            <w:r>
              <w:rPr>
                <w:noProof/>
                <w:webHidden/>
              </w:rPr>
              <w:fldChar w:fldCharType="begin"/>
            </w:r>
            <w:r>
              <w:rPr>
                <w:noProof/>
                <w:webHidden/>
              </w:rPr>
              <w:instrText xml:space="preserve"> PAGEREF _Toc137125284 \h </w:instrText>
            </w:r>
            <w:r>
              <w:rPr>
                <w:noProof/>
                <w:webHidden/>
              </w:rPr>
            </w:r>
            <w:r>
              <w:rPr>
                <w:noProof/>
                <w:webHidden/>
              </w:rPr>
              <w:fldChar w:fldCharType="separate"/>
            </w:r>
            <w:r>
              <w:rPr>
                <w:noProof/>
                <w:webHidden/>
              </w:rPr>
              <w:t>5</w:t>
            </w:r>
            <w:r>
              <w:rPr>
                <w:noProof/>
                <w:webHidden/>
              </w:rPr>
              <w:fldChar w:fldCharType="end"/>
            </w:r>
          </w:hyperlink>
        </w:p>
        <w:p w14:paraId="1B50DA20" w14:textId="77B594C9" w:rsidR="007A0268" w:rsidRDefault="007A0268">
          <w:pPr>
            <w:pStyle w:val="TOC2"/>
            <w:rPr>
              <w:rFonts w:eastAsiaTheme="minorEastAsia"/>
              <w:noProof/>
            </w:rPr>
          </w:pPr>
          <w:hyperlink w:anchor="_Toc137125285" w:history="1">
            <w:r w:rsidRPr="00AE7735">
              <w:rPr>
                <w:rStyle w:val="Hyperlink"/>
                <w:rFonts w:ascii="Calibri" w:hAnsi="Calibri" w:cs="Calibri"/>
                <w:noProof/>
              </w:rPr>
              <w:t>Data Dictionaries</w:t>
            </w:r>
            <w:r>
              <w:rPr>
                <w:noProof/>
                <w:webHidden/>
              </w:rPr>
              <w:tab/>
            </w:r>
            <w:r>
              <w:rPr>
                <w:noProof/>
                <w:webHidden/>
              </w:rPr>
              <w:fldChar w:fldCharType="begin"/>
            </w:r>
            <w:r>
              <w:rPr>
                <w:noProof/>
                <w:webHidden/>
              </w:rPr>
              <w:instrText xml:space="preserve"> PAGEREF _Toc137125285 \h </w:instrText>
            </w:r>
            <w:r>
              <w:rPr>
                <w:noProof/>
                <w:webHidden/>
              </w:rPr>
            </w:r>
            <w:r>
              <w:rPr>
                <w:noProof/>
                <w:webHidden/>
              </w:rPr>
              <w:fldChar w:fldCharType="separate"/>
            </w:r>
            <w:r>
              <w:rPr>
                <w:noProof/>
                <w:webHidden/>
              </w:rPr>
              <w:t>6</w:t>
            </w:r>
            <w:r>
              <w:rPr>
                <w:noProof/>
                <w:webHidden/>
              </w:rPr>
              <w:fldChar w:fldCharType="end"/>
            </w:r>
          </w:hyperlink>
        </w:p>
        <w:p w14:paraId="07CCC602" w14:textId="2FDAE68F" w:rsidR="007A0268" w:rsidRDefault="007A0268" w:rsidP="007A0268">
          <w:pPr>
            <w:pStyle w:val="TOC1"/>
            <w:rPr>
              <w:rFonts w:eastAsiaTheme="minorEastAsia"/>
              <w:noProof/>
            </w:rPr>
          </w:pPr>
          <w:hyperlink w:anchor="_Toc137125286" w:history="1">
            <w:r w:rsidRPr="00AE7735">
              <w:rPr>
                <w:rStyle w:val="Hyperlink"/>
                <w:rFonts w:ascii="Calibri" w:hAnsi="Calibri" w:cs="Calibri"/>
                <w:noProof/>
              </w:rPr>
              <w:t>Section 6 - Workflow Design</w:t>
            </w:r>
            <w:r>
              <w:rPr>
                <w:noProof/>
                <w:webHidden/>
              </w:rPr>
              <w:tab/>
            </w:r>
            <w:r>
              <w:rPr>
                <w:noProof/>
                <w:webHidden/>
              </w:rPr>
              <w:fldChar w:fldCharType="begin"/>
            </w:r>
            <w:r>
              <w:rPr>
                <w:noProof/>
                <w:webHidden/>
              </w:rPr>
              <w:instrText xml:space="preserve"> PAGEREF _Toc137125286 \h </w:instrText>
            </w:r>
            <w:r>
              <w:rPr>
                <w:noProof/>
                <w:webHidden/>
              </w:rPr>
            </w:r>
            <w:r>
              <w:rPr>
                <w:noProof/>
                <w:webHidden/>
              </w:rPr>
              <w:fldChar w:fldCharType="separate"/>
            </w:r>
            <w:r>
              <w:rPr>
                <w:noProof/>
                <w:webHidden/>
              </w:rPr>
              <w:t>7</w:t>
            </w:r>
            <w:r>
              <w:rPr>
                <w:noProof/>
                <w:webHidden/>
              </w:rPr>
              <w:fldChar w:fldCharType="end"/>
            </w:r>
          </w:hyperlink>
        </w:p>
        <w:p w14:paraId="7BE75CE0" w14:textId="55D50009" w:rsidR="00CE0BAD" w:rsidRPr="00E912BE" w:rsidRDefault="00E9461C" w:rsidP="00CE0BAD">
          <w:pPr>
            <w:rPr>
              <w:rFonts w:ascii="Calibri" w:hAnsi="Calibri" w:cs="Calibri"/>
            </w:rPr>
          </w:pPr>
          <w:r w:rsidRPr="00E912BE">
            <w:rPr>
              <w:rFonts w:ascii="Calibri" w:hAnsi="Calibri" w:cs="Calibri"/>
              <w:b/>
              <w:bCs/>
              <w:noProof/>
            </w:rPr>
            <w:fldChar w:fldCharType="end"/>
          </w:r>
        </w:p>
      </w:sdtContent>
    </w:sdt>
    <w:p w14:paraId="39E11BC1" w14:textId="2EC92BA7" w:rsidR="002212EE" w:rsidRPr="00E912BE" w:rsidRDefault="002212EE" w:rsidP="00D57416">
      <w:pPr>
        <w:pStyle w:val="Heading1"/>
        <w:rPr>
          <w:rFonts w:ascii="Calibri" w:hAnsi="Calibri" w:cs="Calibri"/>
        </w:rPr>
      </w:pPr>
      <w:bookmarkStart w:id="3" w:name="_Toc129105275"/>
      <w:bookmarkStart w:id="4" w:name="_Toc137125270"/>
      <w:r w:rsidRPr="00E912BE">
        <w:rPr>
          <w:rFonts w:ascii="Calibri" w:hAnsi="Calibri" w:cs="Calibri"/>
        </w:rPr>
        <w:lastRenderedPageBreak/>
        <w:t>Section 1 – Organizational Levels</w:t>
      </w:r>
      <w:bookmarkEnd w:id="3"/>
      <w:bookmarkEnd w:id="4"/>
    </w:p>
    <w:p w14:paraId="02C9D6DE" w14:textId="198D1C9D" w:rsidR="790E6089" w:rsidRPr="00E912BE" w:rsidRDefault="790E6089" w:rsidP="00D85E88">
      <w:pPr>
        <w:rPr>
          <w:rFonts w:ascii="Calibri" w:hAnsi="Calibri" w:cs="Calibri"/>
        </w:rPr>
      </w:pPr>
      <w:r w:rsidRPr="00E912BE">
        <w:rPr>
          <w:rFonts w:ascii="Calibri" w:hAnsi="Calibri" w:cs="Calibri"/>
        </w:rPr>
        <w:t xml:space="preserve">In this project, we anticipate </w:t>
      </w:r>
      <w:r w:rsidR="46A43CE4" w:rsidRPr="00E912BE">
        <w:rPr>
          <w:rFonts w:ascii="Calibri" w:hAnsi="Calibri" w:cs="Calibri"/>
        </w:rPr>
        <w:t>multiple</w:t>
      </w:r>
      <w:r w:rsidRPr="00E912BE">
        <w:rPr>
          <w:rFonts w:ascii="Calibri" w:hAnsi="Calibri" w:cs="Calibri"/>
        </w:rPr>
        <w:t xml:space="preserve"> code repositories being developed collaboratively. </w:t>
      </w:r>
      <w:r w:rsidR="00D85E88" w:rsidRPr="00E912BE">
        <w:rPr>
          <w:rFonts w:ascii="Calibri" w:hAnsi="Calibri" w:cs="Calibri"/>
        </w:rPr>
        <w:t>To</w:t>
      </w:r>
      <w:r w:rsidRPr="00E912BE">
        <w:rPr>
          <w:rFonts w:ascii="Calibri" w:hAnsi="Calibri" w:cs="Calibri"/>
        </w:rPr>
        <w:t xml:space="preserve"> p</w:t>
      </w:r>
      <w:r w:rsidR="2931173C" w:rsidRPr="00E912BE">
        <w:rPr>
          <w:rFonts w:ascii="Calibri" w:hAnsi="Calibri" w:cs="Calibri"/>
        </w:rPr>
        <w:t xml:space="preserve">revent future confusion, we suggest using the following standards to organize code on GitLab (code.usgs.gov). </w:t>
      </w:r>
    </w:p>
    <w:p w14:paraId="174AB07D" w14:textId="60133CF2" w:rsidR="004B3393" w:rsidRPr="00E912BE" w:rsidRDefault="002212EE" w:rsidP="00D57416">
      <w:pPr>
        <w:pStyle w:val="Heading2"/>
        <w:rPr>
          <w:rFonts w:ascii="Calibri" w:hAnsi="Calibri" w:cs="Calibri"/>
        </w:rPr>
      </w:pPr>
      <w:bookmarkStart w:id="5" w:name="_Toc137125271"/>
      <w:r w:rsidRPr="00E912BE">
        <w:rPr>
          <w:rFonts w:ascii="Calibri" w:hAnsi="Calibri" w:cs="Calibri"/>
        </w:rPr>
        <w:t>Gro</w:t>
      </w:r>
      <w:r w:rsidR="004B3393" w:rsidRPr="00E912BE">
        <w:rPr>
          <w:rFonts w:ascii="Calibri" w:hAnsi="Calibri" w:cs="Calibri"/>
        </w:rPr>
        <w:t>up</w:t>
      </w:r>
      <w:bookmarkEnd w:id="5"/>
    </w:p>
    <w:p w14:paraId="2A587F33" w14:textId="032D5E39" w:rsidR="741EF713" w:rsidRPr="00E912BE" w:rsidRDefault="741EF713" w:rsidP="006C454A">
      <w:pPr>
        <w:rPr>
          <w:rFonts w:ascii="Calibri" w:hAnsi="Calibri" w:cs="Calibri"/>
        </w:rPr>
      </w:pPr>
      <w:r w:rsidRPr="00E912BE">
        <w:rPr>
          <w:rFonts w:ascii="Calibri" w:hAnsi="Calibri" w:cs="Calibri"/>
        </w:rPr>
        <w:t>The top organizational level available on GitLab. We recommend that ALL our repositories are in the same group.</w:t>
      </w:r>
    </w:p>
    <w:p w14:paraId="4CA7BA72" w14:textId="41F5AC13" w:rsidR="004B3393" w:rsidRPr="00E912BE" w:rsidRDefault="005A1701" w:rsidP="00410C7E">
      <w:pPr>
        <w:pStyle w:val="ListParagraph"/>
        <w:numPr>
          <w:ilvl w:val="0"/>
          <w:numId w:val="10"/>
        </w:numPr>
        <w:rPr>
          <w:rFonts w:ascii="Calibri" w:hAnsi="Calibri" w:cs="Calibri"/>
        </w:rPr>
      </w:pPr>
      <w:r w:rsidRPr="00E912BE">
        <w:rPr>
          <w:rFonts w:ascii="Calibri" w:hAnsi="Calibri" w:cs="Calibri"/>
        </w:rPr>
        <w:t xml:space="preserve">WMA: </w:t>
      </w:r>
      <w:hyperlink r:id="rId6" w:history="1">
        <w:r w:rsidRPr="00E912BE">
          <w:rPr>
            <w:rStyle w:val="Hyperlink"/>
            <w:rFonts w:ascii="Calibri" w:hAnsi="Calibri" w:cs="Calibri"/>
          </w:rPr>
          <w:t>https://code.usgs.gov/wma/</w:t>
        </w:r>
      </w:hyperlink>
      <w:r w:rsidRPr="00E912BE">
        <w:rPr>
          <w:rFonts w:ascii="Calibri" w:hAnsi="Calibri" w:cs="Calibri"/>
        </w:rPr>
        <w:t xml:space="preserve"> </w:t>
      </w:r>
    </w:p>
    <w:p w14:paraId="74A5222C" w14:textId="7C7D11E6" w:rsidR="002212EE" w:rsidRPr="00E912BE" w:rsidRDefault="002212EE" w:rsidP="00D57416">
      <w:pPr>
        <w:pStyle w:val="Heading2"/>
        <w:rPr>
          <w:rFonts w:ascii="Calibri" w:hAnsi="Calibri" w:cs="Calibri"/>
        </w:rPr>
      </w:pPr>
      <w:bookmarkStart w:id="6" w:name="_Toc137125272"/>
      <w:r w:rsidRPr="00E912BE">
        <w:rPr>
          <w:rFonts w:ascii="Calibri" w:hAnsi="Calibri" w:cs="Calibri"/>
        </w:rPr>
        <w:t>Subgroup</w:t>
      </w:r>
      <w:r w:rsidR="004B3393" w:rsidRPr="00E912BE">
        <w:rPr>
          <w:rFonts w:ascii="Calibri" w:hAnsi="Calibri" w:cs="Calibri"/>
        </w:rPr>
        <w:t>s</w:t>
      </w:r>
      <w:bookmarkEnd w:id="6"/>
    </w:p>
    <w:p w14:paraId="64DBCBA8" w14:textId="4645836C" w:rsidR="008C4F58" w:rsidRPr="00E912BE" w:rsidRDefault="008C4F58" w:rsidP="008C4F58">
      <w:pPr>
        <w:rPr>
          <w:rFonts w:ascii="Calibri" w:hAnsi="Calibri" w:cs="Calibri"/>
        </w:rPr>
      </w:pPr>
      <w:r w:rsidRPr="00E912BE">
        <w:rPr>
          <w:rFonts w:ascii="Calibri" w:hAnsi="Calibri" w:cs="Calibri"/>
        </w:rPr>
        <w:t>Decide on a per repo basis which subgroup is a best fit</w:t>
      </w:r>
      <w:r w:rsidR="0079566D" w:rsidRPr="00E912BE">
        <w:rPr>
          <w:rFonts w:ascii="Calibri" w:hAnsi="Calibri" w:cs="Calibri"/>
        </w:rPr>
        <w:t>.</w:t>
      </w:r>
      <w:r w:rsidR="000C4B37" w:rsidRPr="00E912BE">
        <w:rPr>
          <w:rFonts w:ascii="Calibri" w:hAnsi="Calibri" w:cs="Calibri"/>
        </w:rPr>
        <w:t xml:space="preserve"> Some projects have their origins in </w:t>
      </w:r>
      <w:r w:rsidR="002B2F87" w:rsidRPr="00E912BE">
        <w:rPr>
          <w:rFonts w:ascii="Calibri" w:hAnsi="Calibri" w:cs="Calibri"/>
        </w:rPr>
        <w:t>Water Prediction (wp</w:t>
      </w:r>
      <w:proofErr w:type="gramStart"/>
      <w:r w:rsidR="002B2F87" w:rsidRPr="00E912BE">
        <w:rPr>
          <w:rFonts w:ascii="Calibri" w:hAnsi="Calibri" w:cs="Calibri"/>
        </w:rPr>
        <w:t>)</w:t>
      </w:r>
      <w:proofErr w:type="gramEnd"/>
      <w:r w:rsidR="002B2F87" w:rsidRPr="00E912BE">
        <w:rPr>
          <w:rFonts w:ascii="Calibri" w:hAnsi="Calibri" w:cs="Calibri"/>
        </w:rPr>
        <w:t xml:space="preserve"> and it would make sense that </w:t>
      </w:r>
      <w:r w:rsidR="003928B9" w:rsidRPr="00E912BE">
        <w:rPr>
          <w:rFonts w:ascii="Calibri" w:hAnsi="Calibri" w:cs="Calibri"/>
        </w:rPr>
        <w:t xml:space="preserve">extensions of their work stays close to where it was originated. </w:t>
      </w:r>
    </w:p>
    <w:p w14:paraId="4E075D8F" w14:textId="4032CACC" w:rsidR="004B3393" w:rsidRPr="00E912BE" w:rsidRDefault="005A1701" w:rsidP="00410C7E">
      <w:pPr>
        <w:pStyle w:val="ListParagraph"/>
        <w:numPr>
          <w:ilvl w:val="0"/>
          <w:numId w:val="8"/>
        </w:numPr>
        <w:rPr>
          <w:rFonts w:ascii="Calibri" w:hAnsi="Calibri" w:cs="Calibri"/>
        </w:rPr>
      </w:pPr>
      <w:r w:rsidRPr="00E912BE">
        <w:rPr>
          <w:rFonts w:ascii="Calibri" w:hAnsi="Calibri" w:cs="Calibri"/>
        </w:rPr>
        <w:t>W</w:t>
      </w:r>
      <w:r w:rsidR="00683E15" w:rsidRPr="00E912BE">
        <w:rPr>
          <w:rFonts w:ascii="Calibri" w:hAnsi="Calibri" w:cs="Calibri"/>
        </w:rPr>
        <w:t xml:space="preserve">ater </w:t>
      </w:r>
      <w:r w:rsidRPr="00E912BE">
        <w:rPr>
          <w:rFonts w:ascii="Calibri" w:hAnsi="Calibri" w:cs="Calibri"/>
        </w:rPr>
        <w:t>P</w:t>
      </w:r>
      <w:r w:rsidR="00683E15" w:rsidRPr="00E912BE">
        <w:rPr>
          <w:rFonts w:ascii="Calibri" w:hAnsi="Calibri" w:cs="Calibri"/>
        </w:rPr>
        <w:t>rediction</w:t>
      </w:r>
      <w:r w:rsidRPr="00E912BE">
        <w:rPr>
          <w:rFonts w:ascii="Calibri" w:hAnsi="Calibri" w:cs="Calibri"/>
        </w:rPr>
        <w:t xml:space="preserve">: </w:t>
      </w:r>
      <w:hyperlink r:id="rId7" w:history="1">
        <w:r w:rsidRPr="00E912BE">
          <w:rPr>
            <w:rStyle w:val="Hyperlink"/>
            <w:rFonts w:ascii="Calibri" w:hAnsi="Calibri" w:cs="Calibri"/>
          </w:rPr>
          <w:t>https://code.usgs.gov/wma/wp/</w:t>
        </w:r>
      </w:hyperlink>
    </w:p>
    <w:p w14:paraId="0B9D22A0" w14:textId="538D5292" w:rsidR="004B3393" w:rsidRPr="00E912BE" w:rsidRDefault="005A1701" w:rsidP="00410C7E">
      <w:pPr>
        <w:pStyle w:val="ListParagraph"/>
        <w:numPr>
          <w:ilvl w:val="0"/>
          <w:numId w:val="8"/>
        </w:numPr>
        <w:rPr>
          <w:rFonts w:ascii="Calibri" w:hAnsi="Calibri" w:cs="Calibri"/>
        </w:rPr>
      </w:pPr>
      <w:r w:rsidRPr="00E912BE">
        <w:rPr>
          <w:rFonts w:ascii="Calibri" w:hAnsi="Calibri" w:cs="Calibri"/>
        </w:rPr>
        <w:t xml:space="preserve">RIMBE: </w:t>
      </w:r>
      <w:hyperlink r:id="rId8" w:history="1">
        <w:r w:rsidRPr="00E912BE">
          <w:rPr>
            <w:rStyle w:val="Hyperlink"/>
            <w:rFonts w:ascii="Calibri" w:hAnsi="Calibri" w:cs="Calibri"/>
          </w:rPr>
          <w:t>https://code.usgs.gov/wma/rimbe/</w:t>
        </w:r>
      </w:hyperlink>
      <w:r w:rsidR="004B3393" w:rsidRPr="00E912BE">
        <w:rPr>
          <w:rFonts w:ascii="Calibri" w:hAnsi="Calibri" w:cs="Calibri"/>
        </w:rPr>
        <w:t xml:space="preserve"> </w:t>
      </w:r>
    </w:p>
    <w:p w14:paraId="24077B06" w14:textId="652492D9" w:rsidR="004B3393" w:rsidRPr="00E912BE" w:rsidRDefault="004B3393" w:rsidP="00D57416">
      <w:pPr>
        <w:pStyle w:val="Heading2"/>
        <w:rPr>
          <w:rFonts w:ascii="Calibri" w:hAnsi="Calibri" w:cs="Calibri"/>
        </w:rPr>
      </w:pPr>
      <w:bookmarkStart w:id="7" w:name="_Toc137125273"/>
      <w:r w:rsidRPr="00E912BE">
        <w:rPr>
          <w:rFonts w:ascii="Calibri" w:hAnsi="Calibri" w:cs="Calibri"/>
        </w:rPr>
        <w:t>Projects</w:t>
      </w:r>
      <w:bookmarkEnd w:id="7"/>
    </w:p>
    <w:p w14:paraId="4DDBFCF2" w14:textId="162B0CED" w:rsidR="0079566D" w:rsidRPr="00E912BE" w:rsidRDefault="0079566D" w:rsidP="0079566D">
      <w:pPr>
        <w:rPr>
          <w:rFonts w:ascii="Calibri" w:hAnsi="Calibri" w:cs="Calibri"/>
        </w:rPr>
      </w:pPr>
      <w:r w:rsidRPr="00E912BE">
        <w:rPr>
          <w:rFonts w:ascii="Calibri" w:hAnsi="Calibri" w:cs="Calibri"/>
        </w:rPr>
        <w:t>When making a new repo, spell out any acronyms</w:t>
      </w:r>
      <w:r w:rsidR="41D06939" w:rsidRPr="00E912BE">
        <w:rPr>
          <w:rFonts w:ascii="Calibri" w:hAnsi="Calibri" w:cs="Calibri"/>
        </w:rPr>
        <w:t xml:space="preserve"> in the repo name</w:t>
      </w:r>
      <w:r w:rsidRPr="00E912BE">
        <w:rPr>
          <w:rFonts w:ascii="Calibri" w:hAnsi="Calibri" w:cs="Calibri"/>
        </w:rPr>
        <w:t xml:space="preserve"> (for searchability later)</w:t>
      </w:r>
      <w:r w:rsidR="0018325A" w:rsidRPr="00E912BE">
        <w:rPr>
          <w:rFonts w:ascii="Calibri" w:hAnsi="Calibri" w:cs="Calibri"/>
        </w:rPr>
        <w:t xml:space="preserve"> and add to the list below:</w:t>
      </w:r>
    </w:p>
    <w:p w14:paraId="3CC496D7" w14:textId="69281E5E" w:rsidR="00876912" w:rsidRPr="00E912BE" w:rsidRDefault="007A0268" w:rsidP="00410C7E">
      <w:pPr>
        <w:pStyle w:val="ListParagraph"/>
        <w:numPr>
          <w:ilvl w:val="0"/>
          <w:numId w:val="9"/>
        </w:numPr>
        <w:rPr>
          <w:rFonts w:ascii="Calibri" w:hAnsi="Calibri" w:cs="Calibri"/>
        </w:rPr>
      </w:pPr>
      <w:hyperlink r:id="rId9" w:history="1">
        <w:r w:rsidR="00876912" w:rsidRPr="00E912BE">
          <w:rPr>
            <w:rStyle w:val="Hyperlink"/>
            <w:rFonts w:ascii="Calibri" w:hAnsi="Calibri" w:cs="Calibri"/>
          </w:rPr>
          <w:t>https://code.usgs.gov/wma/wp/national-geospatial-attributes</w:t>
        </w:r>
      </w:hyperlink>
      <w:r w:rsidR="00876912" w:rsidRPr="00E912BE">
        <w:rPr>
          <w:rFonts w:ascii="Calibri" w:hAnsi="Calibri" w:cs="Calibri"/>
        </w:rPr>
        <w:t xml:space="preserve"> </w:t>
      </w:r>
    </w:p>
    <w:p w14:paraId="2BB160C6" w14:textId="73FC90AF" w:rsidR="007C6104" w:rsidRPr="00E912BE" w:rsidRDefault="007A0268" w:rsidP="00410C7E">
      <w:pPr>
        <w:pStyle w:val="ListParagraph"/>
        <w:numPr>
          <w:ilvl w:val="0"/>
          <w:numId w:val="9"/>
        </w:numPr>
        <w:rPr>
          <w:rFonts w:ascii="Calibri" w:hAnsi="Calibri" w:cs="Calibri"/>
        </w:rPr>
      </w:pPr>
      <w:hyperlink r:id="rId10" w:history="1">
        <w:r w:rsidR="00F97228" w:rsidRPr="00E912BE">
          <w:rPr>
            <w:rStyle w:val="Hyperlink"/>
            <w:rFonts w:ascii="Calibri" w:hAnsi="Calibri" w:cs="Calibri"/>
          </w:rPr>
          <w:t>https://code.usgs.gov/wma/rimbe/national-land-cover-database</w:t>
        </w:r>
      </w:hyperlink>
      <w:r w:rsidR="00F97228" w:rsidRPr="00E912BE">
        <w:rPr>
          <w:rFonts w:ascii="Calibri" w:hAnsi="Calibri" w:cs="Calibri"/>
        </w:rPr>
        <w:t xml:space="preserve"> </w:t>
      </w:r>
    </w:p>
    <w:p w14:paraId="504BE66E" w14:textId="106AC44B" w:rsidR="00BA2CE3" w:rsidRPr="00E912BE" w:rsidRDefault="00844791" w:rsidP="00410C7E">
      <w:pPr>
        <w:pStyle w:val="ListParagraph"/>
        <w:numPr>
          <w:ilvl w:val="0"/>
          <w:numId w:val="9"/>
        </w:numPr>
        <w:rPr>
          <w:rFonts w:ascii="Calibri" w:hAnsi="Calibri" w:cs="Calibri"/>
        </w:rPr>
      </w:pPr>
      <w:r w:rsidRPr="00E912BE">
        <w:rPr>
          <w:rFonts w:ascii="Calibri" w:hAnsi="Calibri" w:cs="Calibri"/>
        </w:rPr>
        <w:t>CONUS 404 notebook</w:t>
      </w:r>
    </w:p>
    <w:p w14:paraId="43FC69BB" w14:textId="21034E99" w:rsidR="00313A3C" w:rsidRPr="00E912BE" w:rsidRDefault="00313A3C" w:rsidP="00410C7E">
      <w:pPr>
        <w:pStyle w:val="ListParagraph"/>
        <w:numPr>
          <w:ilvl w:val="0"/>
          <w:numId w:val="9"/>
        </w:numPr>
        <w:rPr>
          <w:rFonts w:ascii="Calibri" w:hAnsi="Calibri" w:cs="Calibri"/>
        </w:rPr>
      </w:pPr>
      <w:r w:rsidRPr="00E912BE">
        <w:rPr>
          <w:rFonts w:ascii="Calibri" w:hAnsi="Calibri" w:cs="Calibri"/>
        </w:rPr>
        <w:t>Water Quality Processing pipeline</w:t>
      </w:r>
    </w:p>
    <w:p w14:paraId="47EBE1A7" w14:textId="4722770F" w:rsidR="002212EE" w:rsidRPr="00E912BE" w:rsidRDefault="002212EE" w:rsidP="00D57416">
      <w:pPr>
        <w:pStyle w:val="Heading2"/>
        <w:rPr>
          <w:rFonts w:ascii="Calibri" w:hAnsi="Calibri" w:cs="Calibri"/>
        </w:rPr>
      </w:pPr>
      <w:bookmarkStart w:id="8" w:name="_Toc137125274"/>
      <w:r w:rsidRPr="00E912BE">
        <w:rPr>
          <w:rFonts w:ascii="Calibri" w:hAnsi="Calibri" w:cs="Calibri"/>
        </w:rPr>
        <w:t>Epics</w:t>
      </w:r>
      <w:bookmarkEnd w:id="8"/>
    </w:p>
    <w:p w14:paraId="64240AC6" w14:textId="53E344E3" w:rsidR="2CE17803" w:rsidRPr="00E912BE" w:rsidRDefault="2CE17803" w:rsidP="006C454A">
      <w:pPr>
        <w:rPr>
          <w:rFonts w:ascii="Calibri" w:hAnsi="Calibri" w:cs="Calibri"/>
        </w:rPr>
      </w:pPr>
      <w:r w:rsidRPr="00E912BE">
        <w:rPr>
          <w:rFonts w:ascii="Calibri" w:hAnsi="Calibri" w:cs="Calibri"/>
        </w:rPr>
        <w:t xml:space="preserve">This is a feature on GitLab for organizing issues associated with a code repository. We will use the </w:t>
      </w:r>
      <w:commentRangeStart w:id="9"/>
      <w:commentRangeStart w:id="10"/>
      <w:r w:rsidRPr="00E912BE">
        <w:rPr>
          <w:rFonts w:ascii="Calibri" w:hAnsi="Calibri" w:cs="Calibri"/>
        </w:rPr>
        <w:t>following terms</w:t>
      </w:r>
      <w:commentRangeEnd w:id="9"/>
      <w:r w:rsidRPr="00E912BE">
        <w:rPr>
          <w:rStyle w:val="CommentReference"/>
          <w:rFonts w:ascii="Calibri" w:hAnsi="Calibri" w:cs="Calibri"/>
        </w:rPr>
        <w:commentReference w:id="9"/>
      </w:r>
      <w:commentRangeEnd w:id="10"/>
      <w:r w:rsidR="009377C3" w:rsidRPr="00E912BE">
        <w:rPr>
          <w:rStyle w:val="CommentReference"/>
          <w:rFonts w:ascii="Calibri" w:hAnsi="Calibri" w:cs="Calibri"/>
        </w:rPr>
        <w:commentReference w:id="10"/>
      </w:r>
      <w:r w:rsidRPr="00E912BE">
        <w:rPr>
          <w:rFonts w:ascii="Calibri" w:hAnsi="Calibri" w:cs="Calibri"/>
        </w:rPr>
        <w:t xml:space="preserve"> </w:t>
      </w:r>
      <w:r w:rsidR="00FA5D81" w:rsidRPr="00E912BE">
        <w:rPr>
          <w:rFonts w:ascii="Calibri" w:hAnsi="Calibri" w:cs="Calibri"/>
        </w:rPr>
        <w:t>to</w:t>
      </w:r>
      <w:r w:rsidRPr="00E912BE">
        <w:rPr>
          <w:rFonts w:ascii="Calibri" w:hAnsi="Calibri" w:cs="Calibri"/>
        </w:rPr>
        <w:t xml:space="preserve"> </w:t>
      </w:r>
      <w:r w:rsidR="00FA5D81" w:rsidRPr="00E912BE">
        <w:rPr>
          <w:rFonts w:ascii="Calibri" w:hAnsi="Calibri" w:cs="Calibri"/>
        </w:rPr>
        <w:t>tag</w:t>
      </w:r>
      <w:r w:rsidR="62E692F7" w:rsidRPr="00E912BE">
        <w:rPr>
          <w:rFonts w:ascii="Calibri" w:hAnsi="Calibri" w:cs="Calibri"/>
        </w:rPr>
        <w:t xml:space="preserve"> project</w:t>
      </w:r>
      <w:r w:rsidR="00FA5D81" w:rsidRPr="00E912BE">
        <w:rPr>
          <w:rFonts w:ascii="Calibri" w:hAnsi="Calibri" w:cs="Calibri"/>
        </w:rPr>
        <w:t xml:space="preserve"> tasks</w:t>
      </w:r>
      <w:r w:rsidR="62E692F7" w:rsidRPr="00E912BE">
        <w:rPr>
          <w:rFonts w:ascii="Calibri" w:hAnsi="Calibri" w:cs="Calibri"/>
        </w:rPr>
        <w:t>.</w:t>
      </w:r>
    </w:p>
    <w:p w14:paraId="0C140538" w14:textId="457F82E0" w:rsidR="00C53F2D" w:rsidRPr="00E912BE" w:rsidRDefault="00B60361" w:rsidP="00410C7E">
      <w:pPr>
        <w:pStyle w:val="ListParagraph"/>
        <w:numPr>
          <w:ilvl w:val="0"/>
          <w:numId w:val="11"/>
        </w:numPr>
        <w:rPr>
          <w:rFonts w:ascii="Calibri" w:hAnsi="Calibri" w:cs="Calibri"/>
        </w:rPr>
      </w:pPr>
      <w:r w:rsidRPr="00E912BE">
        <w:rPr>
          <w:rFonts w:ascii="Calibri" w:hAnsi="Calibri" w:cs="Calibri"/>
        </w:rPr>
        <w:t>S</w:t>
      </w:r>
      <w:r w:rsidR="00410C7E" w:rsidRPr="00E912BE">
        <w:rPr>
          <w:rFonts w:ascii="Calibri" w:hAnsi="Calibri" w:cs="Calibri"/>
        </w:rPr>
        <w:t>ourcing</w:t>
      </w:r>
      <w:r w:rsidR="002062AE" w:rsidRPr="00E912BE">
        <w:rPr>
          <w:rFonts w:ascii="Calibri" w:hAnsi="Calibri" w:cs="Calibri"/>
        </w:rPr>
        <w:t>: find the best place to pull data from</w:t>
      </w:r>
    </w:p>
    <w:p w14:paraId="6CED3DC0" w14:textId="230D89FA" w:rsidR="00EF5E91" w:rsidRPr="00E912BE" w:rsidRDefault="009F184B" w:rsidP="009F184B">
      <w:pPr>
        <w:pStyle w:val="ListParagraph"/>
        <w:numPr>
          <w:ilvl w:val="0"/>
          <w:numId w:val="11"/>
        </w:numPr>
        <w:rPr>
          <w:rFonts w:ascii="Calibri" w:hAnsi="Calibri" w:cs="Calibri"/>
        </w:rPr>
      </w:pPr>
      <w:r w:rsidRPr="00E912BE">
        <w:rPr>
          <w:rFonts w:ascii="Calibri" w:hAnsi="Calibri" w:cs="Calibri"/>
        </w:rPr>
        <w:t xml:space="preserve">Extracting and </w:t>
      </w:r>
      <w:r w:rsidR="00B60361" w:rsidRPr="00E912BE">
        <w:rPr>
          <w:rFonts w:ascii="Calibri" w:hAnsi="Calibri" w:cs="Calibri"/>
        </w:rPr>
        <w:t>V</w:t>
      </w:r>
      <w:r w:rsidR="00472964" w:rsidRPr="00E912BE">
        <w:rPr>
          <w:rFonts w:ascii="Calibri" w:hAnsi="Calibri" w:cs="Calibri"/>
        </w:rPr>
        <w:t>alidating</w:t>
      </w:r>
      <w:r w:rsidR="00793BAB" w:rsidRPr="00E912BE">
        <w:rPr>
          <w:rFonts w:ascii="Calibri" w:hAnsi="Calibri" w:cs="Calibri"/>
        </w:rPr>
        <w:t>: check for data integrity, enforce data types</w:t>
      </w:r>
    </w:p>
    <w:p w14:paraId="07F592BF" w14:textId="1A241843" w:rsidR="00EF5E91" w:rsidRPr="00E912BE" w:rsidRDefault="00EF5E91" w:rsidP="00410C7E">
      <w:pPr>
        <w:pStyle w:val="ListParagraph"/>
        <w:numPr>
          <w:ilvl w:val="0"/>
          <w:numId w:val="11"/>
        </w:numPr>
        <w:rPr>
          <w:rFonts w:ascii="Calibri" w:hAnsi="Calibri" w:cs="Calibri"/>
        </w:rPr>
      </w:pPr>
      <w:r w:rsidRPr="00E912BE">
        <w:rPr>
          <w:rFonts w:ascii="Calibri" w:hAnsi="Calibri" w:cs="Calibri"/>
        </w:rPr>
        <w:t>Processing</w:t>
      </w:r>
      <w:r w:rsidR="009F184B" w:rsidRPr="00E912BE">
        <w:rPr>
          <w:rFonts w:ascii="Calibri" w:hAnsi="Calibri" w:cs="Calibri"/>
        </w:rPr>
        <w:t>/Transforming</w:t>
      </w:r>
      <w:r w:rsidR="00D37659" w:rsidRPr="00E912BE">
        <w:rPr>
          <w:rFonts w:ascii="Calibri" w:hAnsi="Calibri" w:cs="Calibri"/>
        </w:rPr>
        <w:t>: clean, create aggregates or disaggregates</w:t>
      </w:r>
    </w:p>
    <w:p w14:paraId="2E702236" w14:textId="302B26A6" w:rsidR="00EF5E91" w:rsidRPr="00E912BE" w:rsidRDefault="00EF5E91" w:rsidP="00410C7E">
      <w:pPr>
        <w:pStyle w:val="ListParagraph"/>
        <w:numPr>
          <w:ilvl w:val="0"/>
          <w:numId w:val="11"/>
        </w:numPr>
        <w:rPr>
          <w:rFonts w:ascii="Calibri" w:hAnsi="Calibri" w:cs="Calibri"/>
        </w:rPr>
      </w:pPr>
      <w:r w:rsidRPr="00E912BE">
        <w:rPr>
          <w:rFonts w:ascii="Calibri" w:hAnsi="Calibri" w:cs="Calibri"/>
        </w:rPr>
        <w:t>Visualizations</w:t>
      </w:r>
      <w:r w:rsidR="001354C5" w:rsidRPr="00E912BE">
        <w:rPr>
          <w:rFonts w:ascii="Calibri" w:hAnsi="Calibri" w:cs="Calibri"/>
        </w:rPr>
        <w:t>:</w:t>
      </w:r>
      <w:r w:rsidR="00F142A2" w:rsidRPr="00E912BE">
        <w:rPr>
          <w:rFonts w:ascii="Calibri" w:hAnsi="Calibri" w:cs="Calibri"/>
        </w:rPr>
        <w:t xml:space="preserve"> </w:t>
      </w:r>
      <w:r w:rsidR="0316D3E6" w:rsidRPr="00E912BE">
        <w:rPr>
          <w:rFonts w:ascii="Calibri" w:hAnsi="Calibri" w:cs="Calibri"/>
        </w:rPr>
        <w:t xml:space="preserve">figures </w:t>
      </w:r>
      <w:r w:rsidR="00F142A2" w:rsidRPr="00E912BE">
        <w:rPr>
          <w:rFonts w:ascii="Calibri" w:hAnsi="Calibri" w:cs="Calibri"/>
        </w:rPr>
        <w:t xml:space="preserve">for </w:t>
      </w:r>
      <w:r w:rsidR="00C24B36" w:rsidRPr="00E912BE">
        <w:rPr>
          <w:rFonts w:ascii="Calibri" w:hAnsi="Calibri" w:cs="Calibri"/>
        </w:rPr>
        <w:t>internal</w:t>
      </w:r>
      <w:r w:rsidR="00F142A2" w:rsidRPr="00E912BE">
        <w:rPr>
          <w:rFonts w:ascii="Calibri" w:hAnsi="Calibri" w:cs="Calibri"/>
        </w:rPr>
        <w:t xml:space="preserve"> communications</w:t>
      </w:r>
      <w:r w:rsidR="00A13508" w:rsidRPr="00E912BE">
        <w:rPr>
          <w:rFonts w:ascii="Calibri" w:hAnsi="Calibri" w:cs="Calibri"/>
        </w:rPr>
        <w:t xml:space="preserve"> and </w:t>
      </w:r>
      <w:r w:rsidR="00C24B36" w:rsidRPr="00E912BE">
        <w:rPr>
          <w:rFonts w:ascii="Calibri" w:hAnsi="Calibri" w:cs="Calibri"/>
        </w:rPr>
        <w:t>publishing</w:t>
      </w:r>
    </w:p>
    <w:p w14:paraId="2D1AE4FD" w14:textId="706AF291" w:rsidR="003B2B16" w:rsidRPr="00E912BE" w:rsidRDefault="00413BAF" w:rsidP="00410C7E">
      <w:pPr>
        <w:pStyle w:val="ListParagraph"/>
        <w:numPr>
          <w:ilvl w:val="0"/>
          <w:numId w:val="11"/>
        </w:numPr>
        <w:rPr>
          <w:rFonts w:ascii="Calibri" w:hAnsi="Calibri" w:cs="Calibri"/>
        </w:rPr>
      </w:pPr>
      <w:r w:rsidRPr="00E912BE">
        <w:rPr>
          <w:rFonts w:ascii="Calibri" w:hAnsi="Calibri" w:cs="Calibri"/>
        </w:rPr>
        <w:t xml:space="preserve">Staging: </w:t>
      </w:r>
      <w:r w:rsidR="002062AE" w:rsidRPr="00E912BE">
        <w:rPr>
          <w:rFonts w:ascii="Calibri" w:hAnsi="Calibri" w:cs="Calibri"/>
        </w:rPr>
        <w:t xml:space="preserve">ensure </w:t>
      </w:r>
      <w:r w:rsidR="00436E22" w:rsidRPr="00E912BE">
        <w:rPr>
          <w:rFonts w:ascii="Calibri" w:hAnsi="Calibri" w:cs="Calibri"/>
        </w:rPr>
        <w:t>data</w:t>
      </w:r>
      <w:r w:rsidR="002062AE" w:rsidRPr="00E912BE">
        <w:rPr>
          <w:rFonts w:ascii="Calibri" w:hAnsi="Calibri" w:cs="Calibri"/>
        </w:rPr>
        <w:t xml:space="preserve"> conforms structurally to the requirements of the output</w:t>
      </w:r>
    </w:p>
    <w:p w14:paraId="4158F2D1" w14:textId="54924952" w:rsidR="002059B2" w:rsidRPr="00E912BE" w:rsidRDefault="002059B2" w:rsidP="00410C7E">
      <w:pPr>
        <w:pStyle w:val="ListParagraph"/>
        <w:numPr>
          <w:ilvl w:val="0"/>
          <w:numId w:val="11"/>
        </w:numPr>
        <w:rPr>
          <w:rFonts w:ascii="Calibri" w:hAnsi="Calibri" w:cs="Calibri"/>
        </w:rPr>
      </w:pPr>
      <w:r w:rsidRPr="00E912BE">
        <w:rPr>
          <w:rFonts w:ascii="Calibri" w:hAnsi="Calibri" w:cs="Calibri"/>
        </w:rPr>
        <w:t>Publishing/Archiving</w:t>
      </w:r>
      <w:r w:rsidR="00C100D2" w:rsidRPr="00E912BE">
        <w:rPr>
          <w:rFonts w:ascii="Calibri" w:hAnsi="Calibri" w:cs="Calibri"/>
        </w:rPr>
        <w:t>/Releasing</w:t>
      </w:r>
    </w:p>
    <w:p w14:paraId="7FBE623E" w14:textId="404322EE" w:rsidR="00AE1725" w:rsidRPr="00E912BE" w:rsidRDefault="002212EE" w:rsidP="00D57416">
      <w:pPr>
        <w:pStyle w:val="Heading2"/>
        <w:rPr>
          <w:rFonts w:ascii="Calibri" w:hAnsi="Calibri" w:cs="Calibri"/>
        </w:rPr>
      </w:pPr>
      <w:bookmarkStart w:id="11" w:name="_Toc137125275"/>
      <w:r w:rsidRPr="00E912BE">
        <w:rPr>
          <w:rFonts w:ascii="Calibri" w:hAnsi="Calibri" w:cs="Calibri"/>
        </w:rPr>
        <w:t>Milestones</w:t>
      </w:r>
      <w:bookmarkEnd w:id="11"/>
    </w:p>
    <w:p w14:paraId="67096DE6" w14:textId="24BC6C42" w:rsidR="00AE1725" w:rsidRPr="00E912BE" w:rsidRDefault="0092730A" w:rsidP="00AE1725">
      <w:pPr>
        <w:pStyle w:val="ListParagraph"/>
        <w:numPr>
          <w:ilvl w:val="0"/>
          <w:numId w:val="11"/>
        </w:numPr>
        <w:rPr>
          <w:rFonts w:ascii="Calibri" w:hAnsi="Calibri" w:cs="Calibri"/>
        </w:rPr>
      </w:pPr>
      <w:r w:rsidRPr="00E912BE">
        <w:rPr>
          <w:rFonts w:ascii="Calibri" w:hAnsi="Calibri" w:cs="Calibri"/>
        </w:rPr>
        <w:t>Bi-w</w:t>
      </w:r>
      <w:r w:rsidR="00C27B62" w:rsidRPr="00E912BE">
        <w:rPr>
          <w:rFonts w:ascii="Calibri" w:hAnsi="Calibri" w:cs="Calibri"/>
        </w:rPr>
        <w:t>eekly sprint</w:t>
      </w:r>
      <w:r w:rsidR="528956A0" w:rsidRPr="00E912BE">
        <w:rPr>
          <w:rFonts w:ascii="Calibri" w:hAnsi="Calibri" w:cs="Calibri"/>
        </w:rPr>
        <w:t xml:space="preserve"> goal</w:t>
      </w:r>
      <w:r w:rsidR="00C27B62" w:rsidRPr="00E912BE">
        <w:rPr>
          <w:rFonts w:ascii="Calibri" w:hAnsi="Calibri" w:cs="Calibri"/>
        </w:rPr>
        <w:t>s</w:t>
      </w:r>
      <w:r w:rsidR="003818DB" w:rsidRPr="00E912BE">
        <w:rPr>
          <w:rFonts w:ascii="Calibri" w:hAnsi="Calibri" w:cs="Calibri"/>
        </w:rPr>
        <w:t xml:space="preserve"> on</w:t>
      </w:r>
      <w:r w:rsidR="007D6601" w:rsidRPr="00E912BE">
        <w:rPr>
          <w:rFonts w:ascii="Calibri" w:hAnsi="Calibri" w:cs="Calibri"/>
        </w:rPr>
        <w:t xml:space="preserve"> Microsoft</w:t>
      </w:r>
      <w:r w:rsidR="003818DB" w:rsidRPr="00E912BE">
        <w:rPr>
          <w:rFonts w:ascii="Calibri" w:hAnsi="Calibri" w:cs="Calibri"/>
        </w:rPr>
        <w:t xml:space="preserve"> Teams</w:t>
      </w:r>
    </w:p>
    <w:p w14:paraId="3F3CB1AA" w14:textId="66884321" w:rsidR="002212EE" w:rsidRPr="00E912BE" w:rsidRDefault="00AE1725" w:rsidP="00AE1725">
      <w:pPr>
        <w:pStyle w:val="ListParagraph"/>
        <w:numPr>
          <w:ilvl w:val="0"/>
          <w:numId w:val="11"/>
        </w:numPr>
        <w:rPr>
          <w:rFonts w:ascii="Calibri" w:hAnsi="Calibri" w:cs="Calibri"/>
        </w:rPr>
      </w:pPr>
      <w:r w:rsidRPr="00E912BE">
        <w:rPr>
          <w:rFonts w:ascii="Calibri" w:hAnsi="Calibri" w:cs="Calibri"/>
        </w:rPr>
        <w:t>Q</w:t>
      </w:r>
      <w:r w:rsidR="00C27B62" w:rsidRPr="00E912BE">
        <w:rPr>
          <w:rFonts w:ascii="Calibri" w:hAnsi="Calibri" w:cs="Calibri"/>
        </w:rPr>
        <w:t>uarterly milestones</w:t>
      </w:r>
      <w:r w:rsidR="003818DB" w:rsidRPr="00E912BE">
        <w:rPr>
          <w:rFonts w:ascii="Calibri" w:hAnsi="Calibri" w:cs="Calibri"/>
        </w:rPr>
        <w:t xml:space="preserve"> </w:t>
      </w:r>
    </w:p>
    <w:p w14:paraId="7C89258A" w14:textId="22BE56DD" w:rsidR="639DAFF8" w:rsidRPr="00E912BE" w:rsidRDefault="639DAFF8" w:rsidP="00D57416">
      <w:pPr>
        <w:pStyle w:val="Heading1"/>
        <w:rPr>
          <w:rFonts w:ascii="Calibri" w:hAnsi="Calibri" w:cs="Calibri"/>
        </w:rPr>
      </w:pPr>
      <w:bookmarkStart w:id="12" w:name="_Toc129105276"/>
      <w:bookmarkStart w:id="13" w:name="_Toc137125276"/>
      <w:r w:rsidRPr="00E912BE">
        <w:rPr>
          <w:rFonts w:ascii="Calibri" w:hAnsi="Calibri" w:cs="Calibri"/>
        </w:rPr>
        <w:t>Section</w:t>
      </w:r>
      <w:r w:rsidR="00B92EAE" w:rsidRPr="00E912BE">
        <w:rPr>
          <w:rFonts w:ascii="Calibri" w:hAnsi="Calibri" w:cs="Calibri"/>
        </w:rPr>
        <w:t xml:space="preserve"> 2</w:t>
      </w:r>
      <w:r w:rsidRPr="00E912BE">
        <w:rPr>
          <w:rFonts w:ascii="Calibri" w:hAnsi="Calibri" w:cs="Calibri"/>
        </w:rPr>
        <w:t xml:space="preserve"> – Defining Roles and Responsibilities</w:t>
      </w:r>
      <w:bookmarkEnd w:id="12"/>
      <w:bookmarkEnd w:id="13"/>
    </w:p>
    <w:p w14:paraId="3C5F149A" w14:textId="72697993" w:rsidR="003818DB" w:rsidRPr="00E912BE" w:rsidRDefault="003818DB" w:rsidP="003818DB">
      <w:pPr>
        <w:rPr>
          <w:rFonts w:ascii="Calibri" w:hAnsi="Calibri" w:cs="Calibri"/>
        </w:rPr>
      </w:pPr>
      <w:r w:rsidRPr="00E912BE">
        <w:rPr>
          <w:rFonts w:ascii="Calibri" w:hAnsi="Calibri" w:cs="Calibri"/>
        </w:rPr>
        <w:t>Add your name and expertise below</w:t>
      </w:r>
      <w:r w:rsidR="7A088BB3" w:rsidRPr="00E912BE">
        <w:rPr>
          <w:rFonts w:ascii="Calibri" w:hAnsi="Calibri" w:cs="Calibri"/>
        </w:rPr>
        <w:t>. These descriptions will be helpful when seeking expertise for problem-solving or code reviews.</w:t>
      </w:r>
    </w:p>
    <w:p w14:paraId="72991383" w14:textId="48474645" w:rsidR="639DAFF8" w:rsidRPr="00E912BE" w:rsidRDefault="639DAFF8" w:rsidP="0092730A">
      <w:pPr>
        <w:pStyle w:val="ListParagraph"/>
        <w:numPr>
          <w:ilvl w:val="0"/>
          <w:numId w:val="18"/>
        </w:numPr>
        <w:rPr>
          <w:rFonts w:ascii="Calibri" w:hAnsi="Calibri" w:cs="Calibri"/>
        </w:rPr>
      </w:pPr>
      <w:r w:rsidRPr="00E912BE">
        <w:rPr>
          <w:rFonts w:ascii="Calibri" w:hAnsi="Calibri" w:cs="Calibri"/>
        </w:rPr>
        <w:lastRenderedPageBreak/>
        <w:t>Ellie</w:t>
      </w:r>
      <w:r w:rsidR="00845E43" w:rsidRPr="00E912BE">
        <w:rPr>
          <w:rFonts w:ascii="Calibri" w:hAnsi="Calibri" w:cs="Calibri"/>
        </w:rPr>
        <w:t xml:space="preserve"> White</w:t>
      </w:r>
      <w:r w:rsidRPr="00E912BE">
        <w:rPr>
          <w:rFonts w:ascii="Calibri" w:hAnsi="Calibri" w:cs="Calibri"/>
        </w:rPr>
        <w:t xml:space="preserve">: </w:t>
      </w:r>
      <w:r w:rsidR="00A75AC9" w:rsidRPr="00E912BE">
        <w:rPr>
          <w:rFonts w:ascii="Calibri" w:hAnsi="Calibri" w:cs="Calibri"/>
        </w:rPr>
        <w:t xml:space="preserve">R </w:t>
      </w:r>
      <w:r w:rsidR="00A41E0D" w:rsidRPr="00E912BE">
        <w:rPr>
          <w:rFonts w:ascii="Calibri" w:hAnsi="Calibri" w:cs="Calibri"/>
        </w:rPr>
        <w:t>programmer</w:t>
      </w:r>
      <w:r w:rsidR="003818DB" w:rsidRPr="00E912BE">
        <w:rPr>
          <w:rFonts w:ascii="Calibri" w:hAnsi="Calibri" w:cs="Calibri"/>
        </w:rPr>
        <w:t xml:space="preserve">, </w:t>
      </w:r>
      <w:r w:rsidR="00C22087" w:rsidRPr="00E912BE">
        <w:rPr>
          <w:rFonts w:ascii="Calibri" w:hAnsi="Calibri" w:cs="Calibri"/>
        </w:rPr>
        <w:t xml:space="preserve">pipelining, </w:t>
      </w:r>
      <w:r w:rsidR="003818DB" w:rsidRPr="00E912BE">
        <w:rPr>
          <w:rFonts w:ascii="Calibri" w:hAnsi="Calibri" w:cs="Calibri"/>
        </w:rPr>
        <w:t>statistical analysis</w:t>
      </w:r>
      <w:r w:rsidR="00670FE7" w:rsidRPr="00E912BE">
        <w:rPr>
          <w:rFonts w:ascii="Calibri" w:hAnsi="Calibri" w:cs="Calibri"/>
        </w:rPr>
        <w:t>, data visualization</w:t>
      </w:r>
    </w:p>
    <w:p w14:paraId="2691448A" w14:textId="0378A025" w:rsidR="0079144D" w:rsidRPr="00E912BE" w:rsidRDefault="004B5150" w:rsidP="0092730A">
      <w:pPr>
        <w:pStyle w:val="ListParagraph"/>
        <w:numPr>
          <w:ilvl w:val="0"/>
          <w:numId w:val="18"/>
        </w:numPr>
        <w:rPr>
          <w:rFonts w:ascii="Calibri" w:hAnsi="Calibri" w:cs="Calibri"/>
        </w:rPr>
      </w:pPr>
      <w:r w:rsidRPr="00E912BE">
        <w:rPr>
          <w:rFonts w:ascii="Calibri" w:hAnsi="Calibri" w:cs="Calibri"/>
        </w:rPr>
        <w:t>Lauren</w:t>
      </w:r>
      <w:r w:rsidR="00845E43" w:rsidRPr="00E912BE">
        <w:rPr>
          <w:rFonts w:ascii="Calibri" w:hAnsi="Calibri" w:cs="Calibri"/>
        </w:rPr>
        <w:t xml:space="preserve"> Koenig-Snyder</w:t>
      </w:r>
      <w:r w:rsidR="00670FE7" w:rsidRPr="00E912BE">
        <w:rPr>
          <w:rFonts w:ascii="Calibri" w:hAnsi="Calibri" w:cs="Calibri"/>
        </w:rPr>
        <w:t>: R</w:t>
      </w:r>
      <w:r w:rsidR="00204566" w:rsidRPr="00E912BE">
        <w:rPr>
          <w:rFonts w:ascii="Calibri" w:hAnsi="Calibri" w:cs="Calibri"/>
        </w:rPr>
        <w:t xml:space="preserve"> programmer, </w:t>
      </w:r>
      <w:r w:rsidR="00C22087" w:rsidRPr="00E912BE">
        <w:rPr>
          <w:rFonts w:ascii="Calibri" w:hAnsi="Calibri" w:cs="Calibri"/>
        </w:rPr>
        <w:t xml:space="preserve">pipelining, </w:t>
      </w:r>
      <w:r w:rsidR="00204566" w:rsidRPr="00E912BE">
        <w:rPr>
          <w:rFonts w:ascii="Calibri" w:hAnsi="Calibri" w:cs="Calibri"/>
        </w:rPr>
        <w:t>statistical analysis</w:t>
      </w:r>
    </w:p>
    <w:p w14:paraId="59A916BC" w14:textId="0CC73647" w:rsidR="0079144D" w:rsidRPr="00E912BE" w:rsidRDefault="004B5150" w:rsidP="0092730A">
      <w:pPr>
        <w:pStyle w:val="ListParagraph"/>
        <w:numPr>
          <w:ilvl w:val="0"/>
          <w:numId w:val="18"/>
        </w:numPr>
        <w:rPr>
          <w:rFonts w:ascii="Calibri" w:hAnsi="Calibri" w:cs="Calibri"/>
        </w:rPr>
      </w:pPr>
      <w:r w:rsidRPr="00E912BE">
        <w:rPr>
          <w:rFonts w:ascii="Calibri" w:hAnsi="Calibri" w:cs="Calibri"/>
        </w:rPr>
        <w:t>Ted</w:t>
      </w:r>
      <w:r w:rsidR="00845E43" w:rsidRPr="00E912BE">
        <w:rPr>
          <w:rFonts w:ascii="Calibri" w:hAnsi="Calibri" w:cs="Calibri"/>
        </w:rPr>
        <w:t xml:space="preserve"> Thompson</w:t>
      </w:r>
      <w:r w:rsidR="00670FE7" w:rsidRPr="00E912BE">
        <w:rPr>
          <w:rFonts w:ascii="Calibri" w:hAnsi="Calibri" w:cs="Calibri"/>
        </w:rPr>
        <w:t>: Python</w:t>
      </w:r>
      <w:r w:rsidR="00204566" w:rsidRPr="00E912BE">
        <w:rPr>
          <w:rFonts w:ascii="Calibri" w:hAnsi="Calibri" w:cs="Calibri"/>
        </w:rPr>
        <w:t xml:space="preserve"> programmer</w:t>
      </w:r>
      <w:r w:rsidR="00670FE7" w:rsidRPr="00E912BE">
        <w:rPr>
          <w:rFonts w:ascii="Calibri" w:hAnsi="Calibri" w:cs="Calibri"/>
        </w:rPr>
        <w:t xml:space="preserve">, </w:t>
      </w:r>
      <w:r w:rsidR="00C22087" w:rsidRPr="00E912BE">
        <w:rPr>
          <w:rFonts w:ascii="Calibri" w:hAnsi="Calibri" w:cs="Calibri"/>
        </w:rPr>
        <w:t>pipelining, data engineering</w:t>
      </w:r>
    </w:p>
    <w:p w14:paraId="7FD94E13" w14:textId="51A80E16" w:rsidR="639DAFF8" w:rsidRPr="00E912BE" w:rsidRDefault="004B5150" w:rsidP="000068DD">
      <w:pPr>
        <w:pStyle w:val="ListParagraph"/>
        <w:numPr>
          <w:ilvl w:val="0"/>
          <w:numId w:val="18"/>
        </w:numPr>
        <w:rPr>
          <w:rFonts w:ascii="Calibri" w:hAnsi="Calibri" w:cs="Calibri"/>
        </w:rPr>
      </w:pPr>
      <w:r w:rsidRPr="00E912BE">
        <w:rPr>
          <w:rFonts w:ascii="Calibri" w:hAnsi="Calibri" w:cs="Calibri"/>
        </w:rPr>
        <w:t>Margaux</w:t>
      </w:r>
      <w:r w:rsidR="00845E43" w:rsidRPr="00E912BE">
        <w:rPr>
          <w:rFonts w:ascii="Calibri" w:hAnsi="Calibri" w:cs="Calibri"/>
        </w:rPr>
        <w:t xml:space="preserve"> Sleckman</w:t>
      </w:r>
      <w:r w:rsidRPr="00E912BE">
        <w:rPr>
          <w:rFonts w:ascii="Calibri" w:hAnsi="Calibri" w:cs="Calibri"/>
        </w:rPr>
        <w:t xml:space="preserve">: </w:t>
      </w:r>
      <w:r w:rsidR="00670FE7" w:rsidRPr="00E912BE">
        <w:rPr>
          <w:rFonts w:ascii="Calibri" w:hAnsi="Calibri" w:cs="Calibri"/>
        </w:rPr>
        <w:t>Python &amp; R</w:t>
      </w:r>
      <w:r w:rsidR="00204566" w:rsidRPr="00E912BE">
        <w:rPr>
          <w:rFonts w:ascii="Calibri" w:hAnsi="Calibri" w:cs="Calibri"/>
        </w:rPr>
        <w:t xml:space="preserve"> programmer</w:t>
      </w:r>
      <w:r w:rsidR="00C22087" w:rsidRPr="00E912BE">
        <w:rPr>
          <w:rFonts w:ascii="Calibri" w:hAnsi="Calibri" w:cs="Calibri"/>
        </w:rPr>
        <w:t>, pipelining, data engineering</w:t>
      </w:r>
    </w:p>
    <w:p w14:paraId="3AB420E9" w14:textId="57BFC15B" w:rsidR="004B5150" w:rsidRPr="00E912BE" w:rsidRDefault="004B5150" w:rsidP="000068DD">
      <w:pPr>
        <w:pStyle w:val="ListParagraph"/>
        <w:numPr>
          <w:ilvl w:val="0"/>
          <w:numId w:val="18"/>
        </w:numPr>
        <w:rPr>
          <w:rFonts w:ascii="Calibri" w:hAnsi="Calibri" w:cs="Calibri"/>
        </w:rPr>
      </w:pPr>
      <w:r w:rsidRPr="00E912BE">
        <w:rPr>
          <w:rFonts w:ascii="Calibri" w:hAnsi="Calibri" w:cs="Calibri"/>
        </w:rPr>
        <w:t>Julie</w:t>
      </w:r>
      <w:r w:rsidR="00845E43" w:rsidRPr="00E912BE">
        <w:rPr>
          <w:rFonts w:ascii="Calibri" w:hAnsi="Calibri" w:cs="Calibri"/>
        </w:rPr>
        <w:t xml:space="preserve"> Padilla</w:t>
      </w:r>
      <w:r w:rsidRPr="00E912BE">
        <w:rPr>
          <w:rFonts w:ascii="Calibri" w:hAnsi="Calibri" w:cs="Calibri"/>
        </w:rPr>
        <w:t>: Project Lead</w:t>
      </w:r>
    </w:p>
    <w:p w14:paraId="6467B9FC" w14:textId="43EEC206" w:rsidR="000764D0" w:rsidRPr="00E912BE" w:rsidRDefault="000764D0" w:rsidP="00D57416">
      <w:pPr>
        <w:pStyle w:val="Heading1"/>
        <w:rPr>
          <w:rFonts w:ascii="Calibri" w:hAnsi="Calibri" w:cs="Calibri"/>
        </w:rPr>
      </w:pPr>
      <w:bookmarkStart w:id="14" w:name="_Toc129105277"/>
      <w:bookmarkStart w:id="15" w:name="_Toc137125277"/>
      <w:r w:rsidRPr="00E912BE">
        <w:rPr>
          <w:rFonts w:ascii="Calibri" w:hAnsi="Calibri" w:cs="Calibri"/>
        </w:rPr>
        <w:t xml:space="preserve">Section </w:t>
      </w:r>
      <w:r w:rsidR="00B92EAE" w:rsidRPr="00E912BE">
        <w:rPr>
          <w:rFonts w:ascii="Calibri" w:hAnsi="Calibri" w:cs="Calibri"/>
        </w:rPr>
        <w:t>3</w:t>
      </w:r>
      <w:r w:rsidRPr="00E912BE">
        <w:rPr>
          <w:rFonts w:ascii="Calibri" w:hAnsi="Calibri" w:cs="Calibri"/>
        </w:rPr>
        <w:t xml:space="preserve"> – Tool</w:t>
      </w:r>
      <w:r w:rsidR="005E4903" w:rsidRPr="00E912BE">
        <w:rPr>
          <w:rFonts w:ascii="Calibri" w:hAnsi="Calibri" w:cs="Calibri"/>
        </w:rPr>
        <w:t>s</w:t>
      </w:r>
      <w:bookmarkEnd w:id="14"/>
      <w:bookmarkEnd w:id="15"/>
    </w:p>
    <w:p w14:paraId="7670432B" w14:textId="7BD188BF" w:rsidR="00A72C7B" w:rsidRPr="00E912BE" w:rsidRDefault="000867A6" w:rsidP="00D57416">
      <w:pPr>
        <w:pStyle w:val="Heading2"/>
        <w:rPr>
          <w:rFonts w:ascii="Calibri" w:hAnsi="Calibri" w:cs="Calibri"/>
        </w:rPr>
      </w:pPr>
      <w:bookmarkStart w:id="16" w:name="_Toc137125278"/>
      <w:r w:rsidRPr="00E912BE">
        <w:rPr>
          <w:rFonts w:ascii="Calibri" w:hAnsi="Calibri" w:cs="Calibri"/>
        </w:rPr>
        <w:t>Task Management</w:t>
      </w:r>
      <w:bookmarkEnd w:id="16"/>
    </w:p>
    <w:p w14:paraId="686093CC" w14:textId="77777777" w:rsidR="000812E0" w:rsidRPr="00E912BE" w:rsidRDefault="00AC7C41" w:rsidP="00410C7E">
      <w:pPr>
        <w:pStyle w:val="ListParagraph"/>
        <w:numPr>
          <w:ilvl w:val="0"/>
          <w:numId w:val="5"/>
        </w:numPr>
        <w:rPr>
          <w:rFonts w:ascii="Calibri" w:hAnsi="Calibri" w:cs="Calibri"/>
        </w:rPr>
      </w:pPr>
      <w:commentRangeStart w:id="17"/>
      <w:commentRangeStart w:id="18"/>
      <w:commentRangeStart w:id="19"/>
      <w:r w:rsidRPr="00E912BE">
        <w:rPr>
          <w:rFonts w:ascii="Calibri" w:hAnsi="Calibri" w:cs="Calibri"/>
        </w:rPr>
        <w:t>Microsoft Planner</w:t>
      </w:r>
      <w:r w:rsidR="00A37C1F" w:rsidRPr="00E912BE">
        <w:rPr>
          <w:rFonts w:ascii="Calibri" w:hAnsi="Calibri" w:cs="Calibri"/>
        </w:rPr>
        <w:t>:</w:t>
      </w:r>
      <w:commentRangeEnd w:id="17"/>
      <w:r w:rsidRPr="00E912BE">
        <w:rPr>
          <w:rStyle w:val="CommentReference"/>
          <w:rFonts w:ascii="Calibri" w:hAnsi="Calibri" w:cs="Calibri"/>
        </w:rPr>
        <w:commentReference w:id="17"/>
      </w:r>
      <w:commentRangeEnd w:id="18"/>
      <w:r w:rsidR="00845E43" w:rsidRPr="00E912BE">
        <w:rPr>
          <w:rStyle w:val="CommentReference"/>
          <w:rFonts w:ascii="Calibri" w:hAnsi="Calibri" w:cs="Calibri"/>
        </w:rPr>
        <w:commentReference w:id="18"/>
      </w:r>
      <w:commentRangeEnd w:id="19"/>
      <w:r w:rsidR="00CF4AEE" w:rsidRPr="00E912BE">
        <w:rPr>
          <w:rStyle w:val="CommentReference"/>
          <w:rFonts w:ascii="Calibri" w:hAnsi="Calibri" w:cs="Calibri"/>
        </w:rPr>
        <w:commentReference w:id="19"/>
      </w:r>
      <w:r w:rsidR="00A37C1F" w:rsidRPr="00E912BE">
        <w:rPr>
          <w:rFonts w:ascii="Calibri" w:hAnsi="Calibri" w:cs="Calibri"/>
        </w:rPr>
        <w:t xml:space="preserve"> </w:t>
      </w:r>
    </w:p>
    <w:p w14:paraId="1C098C5B" w14:textId="62535A48" w:rsidR="00777A8A" w:rsidRPr="00E912BE" w:rsidRDefault="00E54279" w:rsidP="000812E0">
      <w:pPr>
        <w:pStyle w:val="ListParagraph"/>
        <w:numPr>
          <w:ilvl w:val="1"/>
          <w:numId w:val="5"/>
        </w:numPr>
        <w:rPr>
          <w:rFonts w:ascii="Calibri" w:hAnsi="Calibri" w:cs="Calibri"/>
        </w:rPr>
      </w:pPr>
      <w:r w:rsidRPr="00E912BE">
        <w:rPr>
          <w:rFonts w:ascii="Calibri" w:hAnsi="Calibri" w:cs="Calibri"/>
        </w:rPr>
        <w:t>M</w:t>
      </w:r>
      <w:r w:rsidR="00A37C1F" w:rsidRPr="00E912BE">
        <w:rPr>
          <w:rFonts w:ascii="Calibri" w:hAnsi="Calibri" w:cs="Calibri"/>
        </w:rPr>
        <w:t xml:space="preserve">ark sub tasks complete </w:t>
      </w:r>
      <w:r w:rsidRPr="00E912BE">
        <w:rPr>
          <w:rFonts w:ascii="Calibri" w:hAnsi="Calibri" w:cs="Calibri"/>
        </w:rPr>
        <w:t>as you</w:t>
      </w:r>
      <w:r w:rsidR="00A37C1F" w:rsidRPr="00E912BE">
        <w:rPr>
          <w:rFonts w:ascii="Calibri" w:hAnsi="Calibri" w:cs="Calibri"/>
        </w:rPr>
        <w:t xml:space="preserve"> complet</w:t>
      </w:r>
      <w:r w:rsidR="00CC4592" w:rsidRPr="00E912BE">
        <w:rPr>
          <w:rFonts w:ascii="Calibri" w:hAnsi="Calibri" w:cs="Calibri"/>
        </w:rPr>
        <w:t>e</w:t>
      </w:r>
      <w:r w:rsidR="00A37C1F" w:rsidRPr="00E912BE">
        <w:rPr>
          <w:rFonts w:ascii="Calibri" w:hAnsi="Calibri" w:cs="Calibri"/>
        </w:rPr>
        <w:t xml:space="preserve"> them</w:t>
      </w:r>
      <w:r w:rsidRPr="00E912BE">
        <w:rPr>
          <w:rFonts w:ascii="Calibri" w:hAnsi="Calibri" w:cs="Calibri"/>
        </w:rPr>
        <w:t>.</w:t>
      </w:r>
    </w:p>
    <w:p w14:paraId="069DBF5E" w14:textId="05C6B5A9" w:rsidR="000812E0" w:rsidRPr="00E912BE" w:rsidRDefault="00E54279" w:rsidP="000812E0">
      <w:pPr>
        <w:pStyle w:val="ListParagraph"/>
        <w:numPr>
          <w:ilvl w:val="1"/>
          <w:numId w:val="5"/>
        </w:numPr>
        <w:rPr>
          <w:rFonts w:ascii="Calibri" w:hAnsi="Calibri" w:cs="Calibri"/>
        </w:rPr>
      </w:pPr>
      <w:r w:rsidRPr="00E912BE">
        <w:rPr>
          <w:rFonts w:ascii="Calibri" w:hAnsi="Calibri" w:cs="Calibri"/>
        </w:rPr>
        <w:t>S</w:t>
      </w:r>
      <w:r w:rsidR="000812E0" w:rsidRPr="00E912BE">
        <w:rPr>
          <w:rFonts w:ascii="Calibri" w:hAnsi="Calibri" w:cs="Calibri"/>
        </w:rPr>
        <w:t>how your work: include links to where the tasks have been completed. Ideally GitLab issues</w:t>
      </w:r>
      <w:r w:rsidRPr="00E912BE">
        <w:rPr>
          <w:rFonts w:ascii="Calibri" w:hAnsi="Calibri" w:cs="Calibri"/>
        </w:rPr>
        <w:t xml:space="preserve">. </w:t>
      </w:r>
    </w:p>
    <w:p w14:paraId="68D8FEE0" w14:textId="722ABD42" w:rsidR="00E54279" w:rsidRPr="00E912BE" w:rsidRDefault="00E54279" w:rsidP="000812E0">
      <w:pPr>
        <w:pStyle w:val="ListParagraph"/>
        <w:numPr>
          <w:ilvl w:val="1"/>
          <w:numId w:val="5"/>
        </w:numPr>
        <w:rPr>
          <w:rFonts w:ascii="Calibri" w:hAnsi="Calibri" w:cs="Calibri"/>
        </w:rPr>
      </w:pPr>
      <w:r w:rsidRPr="00E912BE">
        <w:rPr>
          <w:rFonts w:ascii="Calibri" w:hAnsi="Calibri" w:cs="Calibri"/>
        </w:rPr>
        <w:t>P</w:t>
      </w:r>
      <w:r w:rsidR="008319B3" w:rsidRPr="00E912BE">
        <w:rPr>
          <w:rFonts w:ascii="Calibri" w:hAnsi="Calibri" w:cs="Calibri"/>
        </w:rPr>
        <w:t>roject Manager</w:t>
      </w:r>
      <w:r w:rsidRPr="00E912BE">
        <w:rPr>
          <w:rFonts w:ascii="Calibri" w:hAnsi="Calibri" w:cs="Calibri"/>
        </w:rPr>
        <w:t xml:space="preserve"> or team lead will mark the task complete after review. </w:t>
      </w:r>
    </w:p>
    <w:p w14:paraId="7C8508E4" w14:textId="1038D4EE" w:rsidR="00737B3E" w:rsidRPr="00E912BE" w:rsidRDefault="00737B3E" w:rsidP="000812E0">
      <w:pPr>
        <w:pStyle w:val="ListParagraph"/>
        <w:numPr>
          <w:ilvl w:val="1"/>
          <w:numId w:val="5"/>
        </w:numPr>
        <w:rPr>
          <w:rFonts w:ascii="Calibri" w:hAnsi="Calibri" w:cs="Calibri"/>
        </w:rPr>
      </w:pPr>
      <w:r w:rsidRPr="00E912BE">
        <w:rPr>
          <w:rFonts w:ascii="Calibri" w:hAnsi="Calibri" w:cs="Calibri"/>
        </w:rPr>
        <w:t>De</w:t>
      </w:r>
      <w:r w:rsidR="001F1FE2" w:rsidRPr="00E912BE">
        <w:rPr>
          <w:rFonts w:ascii="Calibri" w:hAnsi="Calibri" w:cs="Calibri"/>
        </w:rPr>
        <w:t xml:space="preserve">termine priority of </w:t>
      </w:r>
      <w:r w:rsidR="0049173E" w:rsidRPr="00E912BE">
        <w:rPr>
          <w:rFonts w:ascii="Calibri" w:hAnsi="Calibri" w:cs="Calibri"/>
        </w:rPr>
        <w:t>tasks</w:t>
      </w:r>
      <w:r w:rsidR="009E3E4B" w:rsidRPr="00E912BE">
        <w:rPr>
          <w:rFonts w:ascii="Calibri" w:hAnsi="Calibri" w:cs="Calibri"/>
        </w:rPr>
        <w:t xml:space="preserve">, their dependencies, and </w:t>
      </w:r>
      <w:r w:rsidR="0049173E" w:rsidRPr="00E912BE">
        <w:rPr>
          <w:rFonts w:ascii="Calibri" w:hAnsi="Calibri" w:cs="Calibri"/>
        </w:rPr>
        <w:t xml:space="preserve">set deadlines. </w:t>
      </w:r>
    </w:p>
    <w:p w14:paraId="546E7EDD" w14:textId="34729D4A" w:rsidR="00AC7C41" w:rsidRPr="00E912BE" w:rsidRDefault="00AC7C41" w:rsidP="00410C7E">
      <w:pPr>
        <w:pStyle w:val="ListParagraph"/>
        <w:numPr>
          <w:ilvl w:val="0"/>
          <w:numId w:val="5"/>
        </w:numPr>
        <w:rPr>
          <w:rFonts w:ascii="Calibri" w:hAnsi="Calibri" w:cs="Calibri"/>
        </w:rPr>
      </w:pPr>
      <w:r w:rsidRPr="00E912BE">
        <w:rPr>
          <w:rFonts w:ascii="Calibri" w:hAnsi="Calibri" w:cs="Calibri"/>
        </w:rPr>
        <w:t>GitLab Project Management</w:t>
      </w:r>
      <w:r w:rsidR="0021257D" w:rsidRPr="00E912BE">
        <w:rPr>
          <w:rFonts w:ascii="Calibri" w:hAnsi="Calibri" w:cs="Calibri"/>
        </w:rPr>
        <w:t xml:space="preserve"> Features</w:t>
      </w:r>
      <w:r w:rsidR="007C6448" w:rsidRPr="00E912BE">
        <w:rPr>
          <w:rFonts w:ascii="Calibri" w:hAnsi="Calibri" w:cs="Calibri"/>
        </w:rPr>
        <w:t xml:space="preserve">: </w:t>
      </w:r>
      <w:r w:rsidR="000E7EA4" w:rsidRPr="00E912BE">
        <w:rPr>
          <w:rFonts w:ascii="Calibri" w:hAnsi="Calibri" w:cs="Calibri"/>
        </w:rPr>
        <w:t>since we don’t have license</w:t>
      </w:r>
      <w:r w:rsidR="00387F1E" w:rsidRPr="00E912BE">
        <w:rPr>
          <w:rFonts w:ascii="Calibri" w:hAnsi="Calibri" w:cs="Calibri"/>
        </w:rPr>
        <w:t xml:space="preserve">s, use these </w:t>
      </w:r>
      <w:r w:rsidR="00CD1834" w:rsidRPr="00E912BE">
        <w:rPr>
          <w:rFonts w:ascii="Calibri" w:hAnsi="Calibri" w:cs="Calibri"/>
        </w:rPr>
        <w:t>…</w:t>
      </w:r>
    </w:p>
    <w:p w14:paraId="3778FF38" w14:textId="4D418323" w:rsidR="004D0D13" w:rsidRPr="00E912BE" w:rsidRDefault="004D0D13" w:rsidP="004D0D13">
      <w:pPr>
        <w:pStyle w:val="ListParagraph"/>
        <w:numPr>
          <w:ilvl w:val="1"/>
          <w:numId w:val="5"/>
        </w:numPr>
        <w:rPr>
          <w:rFonts w:ascii="Calibri" w:hAnsi="Calibri" w:cs="Calibri"/>
        </w:rPr>
      </w:pPr>
      <w:r w:rsidRPr="00E912BE">
        <w:rPr>
          <w:rFonts w:ascii="Calibri" w:hAnsi="Calibri" w:cs="Calibri"/>
        </w:rPr>
        <w:t>Labels: P1 (for priority)</w:t>
      </w:r>
      <w:r w:rsidR="0046283B" w:rsidRPr="00E912BE">
        <w:rPr>
          <w:rFonts w:ascii="Calibri" w:hAnsi="Calibri" w:cs="Calibri"/>
        </w:rPr>
        <w:t>, Bug,</w:t>
      </w:r>
      <w:r w:rsidR="43A5D868" w:rsidRPr="00E912BE">
        <w:rPr>
          <w:rFonts w:ascii="Calibri" w:hAnsi="Calibri" w:cs="Calibri"/>
        </w:rPr>
        <w:t xml:space="preserve"> Discussion,</w:t>
      </w:r>
      <w:r w:rsidR="0046283B" w:rsidRPr="00E912BE">
        <w:rPr>
          <w:rFonts w:ascii="Calibri" w:hAnsi="Calibri" w:cs="Calibri"/>
        </w:rPr>
        <w:t xml:space="preserve"> </w:t>
      </w:r>
      <w:r w:rsidR="0A037FA9" w:rsidRPr="00E912BE">
        <w:rPr>
          <w:rFonts w:ascii="Calibri" w:hAnsi="Calibri" w:cs="Calibri"/>
        </w:rPr>
        <w:t>Documentation, Enhancement</w:t>
      </w:r>
      <w:r w:rsidR="00EA6928" w:rsidRPr="00E912BE">
        <w:rPr>
          <w:rFonts w:ascii="Calibri" w:hAnsi="Calibri" w:cs="Calibri"/>
        </w:rPr>
        <w:t xml:space="preserve"> or P</w:t>
      </w:r>
      <w:r w:rsidR="00EA6928" w:rsidRPr="00E912BE">
        <w:rPr>
          <w:rFonts w:ascii="Calibri" w:hAnsi="Calibri" w:cs="Calibri"/>
        </w:rPr>
        <w:t>2</w:t>
      </w:r>
      <w:r w:rsidR="00924D34" w:rsidRPr="00E912BE">
        <w:rPr>
          <w:rFonts w:ascii="Calibri" w:hAnsi="Calibri" w:cs="Calibri"/>
        </w:rPr>
        <w:t>.</w:t>
      </w:r>
    </w:p>
    <w:p w14:paraId="210A1F49" w14:textId="103CBD8D" w:rsidR="00EB617D" w:rsidRPr="00E912BE" w:rsidRDefault="00EB617D" w:rsidP="004D0D13">
      <w:pPr>
        <w:pStyle w:val="ListParagraph"/>
        <w:numPr>
          <w:ilvl w:val="1"/>
          <w:numId w:val="5"/>
        </w:numPr>
        <w:rPr>
          <w:rFonts w:ascii="Calibri" w:hAnsi="Calibri" w:cs="Calibri"/>
        </w:rPr>
      </w:pPr>
      <w:r w:rsidRPr="00E912BE">
        <w:rPr>
          <w:rFonts w:ascii="Calibri" w:hAnsi="Calibri" w:cs="Calibri"/>
        </w:rPr>
        <w:t>Issues: for documentation</w:t>
      </w:r>
      <w:r w:rsidR="00F25570" w:rsidRPr="00E912BE">
        <w:rPr>
          <w:rFonts w:ascii="Calibri" w:hAnsi="Calibri" w:cs="Calibri"/>
        </w:rPr>
        <w:t xml:space="preserve"> of ideas</w:t>
      </w:r>
    </w:p>
    <w:p w14:paraId="12E6A9B9" w14:textId="7C214A8B" w:rsidR="00EB617D" w:rsidRPr="00E912BE" w:rsidRDefault="006C603D" w:rsidP="004D0D13">
      <w:pPr>
        <w:pStyle w:val="ListParagraph"/>
        <w:numPr>
          <w:ilvl w:val="1"/>
          <w:numId w:val="5"/>
        </w:numPr>
        <w:rPr>
          <w:rFonts w:ascii="Calibri" w:hAnsi="Calibri" w:cs="Calibri"/>
        </w:rPr>
      </w:pPr>
      <w:r w:rsidRPr="00E912BE">
        <w:rPr>
          <w:rFonts w:ascii="Calibri" w:hAnsi="Calibri" w:cs="Calibri"/>
        </w:rPr>
        <w:t>CI/CD</w:t>
      </w:r>
      <w:r w:rsidR="00387F1E" w:rsidRPr="00E912BE">
        <w:rPr>
          <w:rFonts w:ascii="Calibri" w:hAnsi="Calibri" w:cs="Calibri"/>
        </w:rPr>
        <w:t xml:space="preserve">: </w:t>
      </w:r>
      <w:r w:rsidR="00924D34" w:rsidRPr="00E912BE">
        <w:rPr>
          <w:rFonts w:ascii="Calibri" w:hAnsi="Calibri" w:cs="Calibri"/>
        </w:rPr>
        <w:t xml:space="preserve">how do we tell GitLab </w:t>
      </w:r>
      <w:r w:rsidR="00387F1E" w:rsidRPr="00E912BE">
        <w:rPr>
          <w:rFonts w:ascii="Calibri" w:hAnsi="Calibri" w:cs="Calibri"/>
        </w:rPr>
        <w:t xml:space="preserve">when </w:t>
      </w:r>
      <w:r w:rsidR="00924D34" w:rsidRPr="00E912BE">
        <w:rPr>
          <w:rFonts w:ascii="Calibri" w:hAnsi="Calibri" w:cs="Calibri"/>
        </w:rPr>
        <w:t xml:space="preserve">are </w:t>
      </w:r>
      <w:r w:rsidR="00387F1E" w:rsidRPr="00E912BE">
        <w:rPr>
          <w:rFonts w:ascii="Calibri" w:hAnsi="Calibri" w:cs="Calibri"/>
        </w:rPr>
        <w:t>using targets</w:t>
      </w:r>
      <w:r w:rsidR="00924D34" w:rsidRPr="00E912BE">
        <w:rPr>
          <w:rFonts w:ascii="Calibri" w:hAnsi="Calibri" w:cs="Calibri"/>
        </w:rPr>
        <w:t>?</w:t>
      </w:r>
    </w:p>
    <w:p w14:paraId="2E66C6F3" w14:textId="7A93CD91" w:rsidR="00A30288" w:rsidRPr="00E912BE" w:rsidRDefault="003444CC" w:rsidP="00410C7E">
      <w:pPr>
        <w:pStyle w:val="ListParagraph"/>
        <w:numPr>
          <w:ilvl w:val="0"/>
          <w:numId w:val="5"/>
        </w:numPr>
        <w:rPr>
          <w:rFonts w:ascii="Calibri" w:hAnsi="Calibri" w:cs="Calibri"/>
        </w:rPr>
      </w:pPr>
      <w:r w:rsidRPr="00E912BE">
        <w:rPr>
          <w:rFonts w:ascii="Calibri" w:hAnsi="Calibri" w:cs="Calibri"/>
        </w:rPr>
        <w:t xml:space="preserve">Microsoft </w:t>
      </w:r>
      <w:r w:rsidR="00A30288" w:rsidRPr="00E912BE">
        <w:rPr>
          <w:rFonts w:ascii="Calibri" w:hAnsi="Calibri" w:cs="Calibri"/>
        </w:rPr>
        <w:t>Teams</w:t>
      </w:r>
      <w:r w:rsidR="00B51E13" w:rsidRPr="00E912BE">
        <w:rPr>
          <w:rFonts w:ascii="Calibri" w:hAnsi="Calibri" w:cs="Calibri"/>
        </w:rPr>
        <w:t xml:space="preserve">: </w:t>
      </w:r>
    </w:p>
    <w:p w14:paraId="7D39371D" w14:textId="19F2C7F8" w:rsidR="00B51E13" w:rsidRPr="00E912BE" w:rsidRDefault="007A0268" w:rsidP="00B51E13">
      <w:pPr>
        <w:pStyle w:val="ListParagraph"/>
        <w:numPr>
          <w:ilvl w:val="1"/>
          <w:numId w:val="5"/>
        </w:numPr>
        <w:rPr>
          <w:rFonts w:ascii="Calibri" w:hAnsi="Calibri" w:cs="Calibri"/>
        </w:rPr>
      </w:pPr>
      <w:hyperlink r:id="rId15" w:history="1">
        <w:r w:rsidR="00F543BB" w:rsidRPr="00E912BE">
          <w:rPr>
            <w:rStyle w:val="Hyperlink"/>
            <w:rFonts w:ascii="Calibri" w:hAnsi="Calibri" w:cs="Calibri"/>
          </w:rPr>
          <w:t>C</w:t>
        </w:r>
        <w:r w:rsidR="00DE363A" w:rsidRPr="00E912BE">
          <w:rPr>
            <w:rStyle w:val="Hyperlink"/>
            <w:rFonts w:ascii="Calibri" w:hAnsi="Calibri" w:cs="Calibri"/>
          </w:rPr>
          <w:t>hannel</w:t>
        </w:r>
      </w:hyperlink>
    </w:p>
    <w:p w14:paraId="3623854D" w14:textId="1BD0BA61" w:rsidR="00DE363A" w:rsidRPr="00E912BE" w:rsidRDefault="00DE363A" w:rsidP="00B51E13">
      <w:pPr>
        <w:pStyle w:val="ListParagraph"/>
        <w:numPr>
          <w:ilvl w:val="1"/>
          <w:numId w:val="5"/>
        </w:numPr>
        <w:rPr>
          <w:rFonts w:ascii="Calibri" w:hAnsi="Calibri" w:cs="Calibri"/>
        </w:rPr>
      </w:pPr>
      <w:r w:rsidRPr="00E912BE">
        <w:rPr>
          <w:rFonts w:ascii="Calibri" w:hAnsi="Calibri" w:cs="Calibri"/>
        </w:rPr>
        <w:t xml:space="preserve">Pin </w:t>
      </w:r>
      <w:r w:rsidR="008319B3" w:rsidRPr="00E912BE">
        <w:rPr>
          <w:rFonts w:ascii="Calibri" w:hAnsi="Calibri" w:cs="Calibri"/>
        </w:rPr>
        <w:t>the “</w:t>
      </w:r>
      <w:r w:rsidRPr="00E912BE">
        <w:rPr>
          <w:rFonts w:ascii="Calibri" w:hAnsi="Calibri" w:cs="Calibri"/>
        </w:rPr>
        <w:t>RIMBE/PUMP Data Team</w:t>
      </w:r>
      <w:r w:rsidR="008319B3" w:rsidRPr="00E912BE">
        <w:rPr>
          <w:rFonts w:ascii="Calibri" w:hAnsi="Calibri" w:cs="Calibri"/>
        </w:rPr>
        <w:t>”</w:t>
      </w:r>
      <w:r w:rsidRPr="00E912BE">
        <w:rPr>
          <w:rFonts w:ascii="Calibri" w:hAnsi="Calibri" w:cs="Calibri"/>
        </w:rPr>
        <w:t xml:space="preserve"> chat</w:t>
      </w:r>
      <w:r w:rsidR="008319B3" w:rsidRPr="00E912BE">
        <w:rPr>
          <w:rFonts w:ascii="Calibri" w:hAnsi="Calibri" w:cs="Calibri"/>
        </w:rPr>
        <w:t xml:space="preserve"> in Teams.</w:t>
      </w:r>
      <w:r w:rsidRPr="00E912BE">
        <w:rPr>
          <w:rFonts w:ascii="Calibri" w:hAnsi="Calibri" w:cs="Calibri"/>
        </w:rPr>
        <w:t xml:space="preserve"> </w:t>
      </w:r>
    </w:p>
    <w:p w14:paraId="31ACF095" w14:textId="3BE82EC3" w:rsidR="00B51E13" w:rsidRPr="00E912BE" w:rsidRDefault="00B51E13" w:rsidP="00B51E13">
      <w:pPr>
        <w:pStyle w:val="ListParagraph"/>
        <w:numPr>
          <w:ilvl w:val="1"/>
          <w:numId w:val="5"/>
        </w:numPr>
        <w:rPr>
          <w:rFonts w:ascii="Calibri" w:hAnsi="Calibri" w:cs="Calibri"/>
        </w:rPr>
      </w:pPr>
      <w:r w:rsidRPr="00E912BE">
        <w:rPr>
          <w:rFonts w:ascii="Calibri" w:hAnsi="Calibri" w:cs="Calibri"/>
        </w:rPr>
        <w:t xml:space="preserve">Post questions </w:t>
      </w:r>
      <w:r w:rsidR="00DE363A" w:rsidRPr="00E912BE">
        <w:rPr>
          <w:rFonts w:ascii="Calibri" w:hAnsi="Calibri" w:cs="Calibri"/>
        </w:rPr>
        <w:t>to channel</w:t>
      </w:r>
      <w:r w:rsidR="003444CC" w:rsidRPr="00E912BE">
        <w:rPr>
          <w:rFonts w:ascii="Calibri" w:hAnsi="Calibri" w:cs="Calibri"/>
        </w:rPr>
        <w:t xml:space="preserve"> or ping the chat</w:t>
      </w:r>
      <w:r w:rsidR="000B58C1" w:rsidRPr="00E912BE">
        <w:rPr>
          <w:rFonts w:ascii="Calibri" w:hAnsi="Calibri" w:cs="Calibri"/>
        </w:rPr>
        <w:t xml:space="preserve">. </w:t>
      </w:r>
    </w:p>
    <w:p w14:paraId="348191C3" w14:textId="448204FB" w:rsidR="0086610D" w:rsidRPr="00E912BE" w:rsidRDefault="001159E4" w:rsidP="0086610D">
      <w:pPr>
        <w:pStyle w:val="ListParagraph"/>
        <w:numPr>
          <w:ilvl w:val="0"/>
          <w:numId w:val="5"/>
        </w:numPr>
        <w:rPr>
          <w:rFonts w:ascii="Calibri" w:hAnsi="Calibri" w:cs="Calibri"/>
        </w:rPr>
      </w:pPr>
      <w:r w:rsidRPr="00E912BE">
        <w:rPr>
          <w:rFonts w:ascii="Calibri" w:hAnsi="Calibri" w:cs="Calibri"/>
        </w:rPr>
        <w:t>Roadmap</w:t>
      </w:r>
      <w:r w:rsidR="0086610D" w:rsidRPr="00E912BE">
        <w:rPr>
          <w:rFonts w:ascii="Calibri" w:hAnsi="Calibri" w:cs="Calibri"/>
        </w:rPr>
        <w:t xml:space="preserve">: </w:t>
      </w:r>
    </w:p>
    <w:p w14:paraId="1083B8E6" w14:textId="749EF9C6" w:rsidR="0086610D" w:rsidRPr="00E912BE" w:rsidRDefault="0086610D" w:rsidP="0086610D">
      <w:pPr>
        <w:pStyle w:val="ListParagraph"/>
        <w:numPr>
          <w:ilvl w:val="1"/>
          <w:numId w:val="5"/>
        </w:numPr>
        <w:rPr>
          <w:rFonts w:ascii="Calibri" w:hAnsi="Calibri" w:cs="Calibri"/>
        </w:rPr>
      </w:pPr>
      <w:r w:rsidRPr="00E912BE">
        <w:rPr>
          <w:rFonts w:ascii="Calibri" w:hAnsi="Calibri" w:cs="Calibri"/>
        </w:rPr>
        <w:t>Link to project planning</w:t>
      </w:r>
      <w:r w:rsidR="001159E4" w:rsidRPr="00E912BE">
        <w:rPr>
          <w:rFonts w:ascii="Calibri" w:hAnsi="Calibri" w:cs="Calibri"/>
        </w:rPr>
        <w:t xml:space="preserve">, Gantt charts? </w:t>
      </w:r>
    </w:p>
    <w:p w14:paraId="08E9D690" w14:textId="4B60D0FA" w:rsidR="00861EDF" w:rsidRPr="00E912BE" w:rsidRDefault="00861EDF" w:rsidP="0086610D">
      <w:pPr>
        <w:pStyle w:val="ListParagraph"/>
        <w:numPr>
          <w:ilvl w:val="1"/>
          <w:numId w:val="5"/>
        </w:numPr>
        <w:rPr>
          <w:rFonts w:ascii="Calibri" w:hAnsi="Calibri" w:cs="Calibri"/>
        </w:rPr>
      </w:pPr>
      <w:r w:rsidRPr="00E912BE">
        <w:rPr>
          <w:rFonts w:ascii="Calibri" w:hAnsi="Calibri" w:cs="Calibri"/>
        </w:rPr>
        <w:t xml:space="preserve">How are we communicating shifting project priorities and asset allocation? </w:t>
      </w:r>
    </w:p>
    <w:p w14:paraId="4A61CF61" w14:textId="3F9DD850" w:rsidR="00C735D6" w:rsidRPr="00E912BE" w:rsidRDefault="00C735D6" w:rsidP="00C735D6">
      <w:pPr>
        <w:pStyle w:val="ListParagraph"/>
        <w:numPr>
          <w:ilvl w:val="2"/>
          <w:numId w:val="5"/>
        </w:numPr>
        <w:rPr>
          <w:rFonts w:ascii="Calibri" w:hAnsi="Calibri" w:cs="Calibri"/>
        </w:rPr>
      </w:pPr>
      <w:r w:rsidRPr="00E912BE">
        <w:rPr>
          <w:rFonts w:ascii="Calibri" w:hAnsi="Calibri" w:cs="Calibri"/>
        </w:rPr>
        <w:t>Development team should raise recommendations to task lead that then communicates it to the steering team</w:t>
      </w:r>
    </w:p>
    <w:p w14:paraId="1D0DBADA" w14:textId="5B634378" w:rsidR="00C735D6" w:rsidRPr="00E912BE" w:rsidRDefault="007B4029" w:rsidP="00C735D6">
      <w:pPr>
        <w:pStyle w:val="ListParagraph"/>
        <w:numPr>
          <w:ilvl w:val="2"/>
          <w:numId w:val="5"/>
        </w:numPr>
        <w:rPr>
          <w:rFonts w:ascii="Calibri" w:hAnsi="Calibri" w:cs="Calibri"/>
        </w:rPr>
      </w:pPr>
      <w:r w:rsidRPr="00E912BE">
        <w:rPr>
          <w:rFonts w:ascii="Calibri" w:hAnsi="Calibri" w:cs="Calibri"/>
        </w:rPr>
        <w:t>How is the steering team communicating to the development team?</w:t>
      </w:r>
    </w:p>
    <w:p w14:paraId="4AE23F8B" w14:textId="4AB7F602" w:rsidR="00AD4060" w:rsidRPr="00E912BE" w:rsidRDefault="00AD4060" w:rsidP="0086610D">
      <w:pPr>
        <w:pStyle w:val="ListParagraph"/>
        <w:numPr>
          <w:ilvl w:val="1"/>
          <w:numId w:val="5"/>
        </w:numPr>
        <w:rPr>
          <w:rFonts w:ascii="Calibri" w:hAnsi="Calibri" w:cs="Calibri"/>
        </w:rPr>
      </w:pPr>
      <w:r w:rsidRPr="00E912BE">
        <w:rPr>
          <w:rFonts w:ascii="Calibri" w:hAnsi="Calibri" w:cs="Calibri"/>
        </w:rPr>
        <w:t>How and when are we going to review long-term goals, big picture</w:t>
      </w:r>
      <w:r w:rsidR="00141BE9" w:rsidRPr="00E912BE">
        <w:rPr>
          <w:rFonts w:ascii="Calibri" w:hAnsi="Calibri" w:cs="Calibri"/>
        </w:rPr>
        <w:t xml:space="preserve"> stuff, and major changes</w:t>
      </w:r>
      <w:r w:rsidRPr="00E912BE">
        <w:rPr>
          <w:rFonts w:ascii="Calibri" w:hAnsi="Calibri" w:cs="Calibri"/>
        </w:rPr>
        <w:t>?</w:t>
      </w:r>
    </w:p>
    <w:p w14:paraId="3A286C1F" w14:textId="1D4F5A33" w:rsidR="00D3632D" w:rsidRPr="00E912BE" w:rsidRDefault="00D3632D" w:rsidP="00D3632D">
      <w:pPr>
        <w:pStyle w:val="ListParagraph"/>
        <w:numPr>
          <w:ilvl w:val="2"/>
          <w:numId w:val="5"/>
        </w:numPr>
        <w:rPr>
          <w:rFonts w:ascii="Calibri" w:hAnsi="Calibri" w:cs="Calibri"/>
        </w:rPr>
      </w:pPr>
      <w:r w:rsidRPr="00E912BE">
        <w:rPr>
          <w:rFonts w:ascii="Calibri" w:hAnsi="Calibri" w:cs="Calibri"/>
        </w:rPr>
        <w:t xml:space="preserve">Monthly/Quarterly meetings with the steering team and everyone else. </w:t>
      </w:r>
    </w:p>
    <w:p w14:paraId="76154D30" w14:textId="47991B81" w:rsidR="000867A6" w:rsidRPr="00E912BE" w:rsidRDefault="000867A6" w:rsidP="00D57416">
      <w:pPr>
        <w:pStyle w:val="Heading2"/>
        <w:rPr>
          <w:rFonts w:ascii="Calibri" w:hAnsi="Calibri" w:cs="Calibri"/>
        </w:rPr>
      </w:pPr>
      <w:bookmarkStart w:id="20" w:name="_Toc137125279"/>
      <w:r w:rsidRPr="00E912BE">
        <w:rPr>
          <w:rFonts w:ascii="Calibri" w:hAnsi="Calibri" w:cs="Calibri"/>
        </w:rPr>
        <w:t>Coding</w:t>
      </w:r>
      <w:r w:rsidR="002D0A9A" w:rsidRPr="00E912BE">
        <w:rPr>
          <w:rFonts w:ascii="Calibri" w:hAnsi="Calibri" w:cs="Calibri"/>
        </w:rPr>
        <w:t xml:space="preserve"> </w:t>
      </w:r>
      <w:r w:rsidR="00B16C66" w:rsidRPr="00E912BE">
        <w:rPr>
          <w:rFonts w:ascii="Calibri" w:hAnsi="Calibri" w:cs="Calibri"/>
        </w:rPr>
        <w:t>L</w:t>
      </w:r>
      <w:r w:rsidR="002D0A9A" w:rsidRPr="00E912BE">
        <w:rPr>
          <w:rFonts w:ascii="Calibri" w:hAnsi="Calibri" w:cs="Calibri"/>
        </w:rPr>
        <w:t>anguages</w:t>
      </w:r>
      <w:r w:rsidR="00A16B40" w:rsidRPr="00E912BE">
        <w:rPr>
          <w:rFonts w:ascii="Calibri" w:hAnsi="Calibri" w:cs="Calibri"/>
        </w:rPr>
        <w:t xml:space="preserve"> &amp; </w:t>
      </w:r>
      <w:commentRangeStart w:id="21"/>
      <w:r w:rsidR="00A16B40" w:rsidRPr="00E912BE">
        <w:rPr>
          <w:rFonts w:ascii="Calibri" w:hAnsi="Calibri" w:cs="Calibri"/>
        </w:rPr>
        <w:t>Tasks</w:t>
      </w:r>
      <w:commentRangeEnd w:id="21"/>
      <w:r w:rsidRPr="00E912BE">
        <w:rPr>
          <w:rStyle w:val="CommentReference"/>
          <w:rFonts w:ascii="Calibri" w:hAnsi="Calibri" w:cs="Calibri"/>
        </w:rPr>
        <w:commentReference w:id="21"/>
      </w:r>
      <w:bookmarkEnd w:id="20"/>
    </w:p>
    <w:p w14:paraId="76B7088E" w14:textId="4DC7F216" w:rsidR="00777A8A" w:rsidRPr="00E912BE" w:rsidRDefault="00777A8A" w:rsidP="00410C7E">
      <w:pPr>
        <w:pStyle w:val="ListParagraph"/>
        <w:numPr>
          <w:ilvl w:val="0"/>
          <w:numId w:val="4"/>
        </w:numPr>
        <w:rPr>
          <w:rFonts w:ascii="Calibri" w:hAnsi="Calibri" w:cs="Calibri"/>
        </w:rPr>
      </w:pPr>
      <w:r w:rsidRPr="00E912BE">
        <w:rPr>
          <w:rFonts w:ascii="Calibri" w:hAnsi="Calibri" w:cs="Calibri"/>
        </w:rPr>
        <w:t>Python</w:t>
      </w:r>
      <w:r w:rsidR="005D1560" w:rsidRPr="00E912BE">
        <w:rPr>
          <w:rFonts w:ascii="Calibri" w:hAnsi="Calibri" w:cs="Calibri"/>
        </w:rPr>
        <w:t xml:space="preserve"> </w:t>
      </w:r>
    </w:p>
    <w:p w14:paraId="506B9B4D" w14:textId="1443C79E" w:rsidR="00777A8A" w:rsidRPr="00E912BE" w:rsidRDefault="00A16B40" w:rsidP="00446276">
      <w:pPr>
        <w:pStyle w:val="ListParagraph"/>
        <w:numPr>
          <w:ilvl w:val="1"/>
          <w:numId w:val="4"/>
        </w:numPr>
        <w:rPr>
          <w:rFonts w:ascii="Calibri" w:hAnsi="Calibri" w:cs="Calibri"/>
        </w:rPr>
      </w:pPr>
      <w:r w:rsidRPr="00E912BE">
        <w:rPr>
          <w:rFonts w:ascii="Calibri" w:hAnsi="Calibri" w:cs="Calibri"/>
        </w:rPr>
        <w:t xml:space="preserve">NOAA GEFS </w:t>
      </w:r>
      <w:r w:rsidR="00D21D3B" w:rsidRPr="00E912BE">
        <w:rPr>
          <w:rFonts w:ascii="Calibri" w:hAnsi="Calibri" w:cs="Calibri"/>
        </w:rPr>
        <w:t>P</w:t>
      </w:r>
      <w:r w:rsidRPr="00E912BE">
        <w:rPr>
          <w:rFonts w:ascii="Calibri" w:hAnsi="Calibri" w:cs="Calibri"/>
        </w:rPr>
        <w:t>rocessing</w:t>
      </w:r>
    </w:p>
    <w:p w14:paraId="02998C74" w14:textId="358E8FF8" w:rsidR="00446276" w:rsidRPr="00E912BE" w:rsidRDefault="00D666AA" w:rsidP="00446276">
      <w:pPr>
        <w:pStyle w:val="ListParagraph"/>
        <w:numPr>
          <w:ilvl w:val="1"/>
          <w:numId w:val="4"/>
        </w:numPr>
        <w:rPr>
          <w:rFonts w:ascii="Calibri" w:hAnsi="Calibri" w:cs="Calibri"/>
        </w:rPr>
      </w:pPr>
      <w:r w:rsidRPr="00E912BE">
        <w:rPr>
          <w:rFonts w:ascii="Calibri" w:hAnsi="Calibri" w:cs="Calibri"/>
        </w:rPr>
        <w:t>CONUS 404</w:t>
      </w:r>
    </w:p>
    <w:p w14:paraId="51C25080" w14:textId="23858405" w:rsidR="00777A8A" w:rsidRPr="00E912BE" w:rsidRDefault="00777A8A" w:rsidP="00410C7E">
      <w:pPr>
        <w:pStyle w:val="ListParagraph"/>
        <w:numPr>
          <w:ilvl w:val="0"/>
          <w:numId w:val="4"/>
        </w:numPr>
        <w:rPr>
          <w:rFonts w:ascii="Calibri" w:hAnsi="Calibri" w:cs="Calibri"/>
        </w:rPr>
      </w:pPr>
      <w:r w:rsidRPr="00E912BE">
        <w:rPr>
          <w:rFonts w:ascii="Calibri" w:hAnsi="Calibri" w:cs="Calibri"/>
        </w:rPr>
        <w:t>R</w:t>
      </w:r>
      <w:r w:rsidR="005D1560" w:rsidRPr="00E912BE">
        <w:rPr>
          <w:rFonts w:ascii="Calibri" w:hAnsi="Calibri" w:cs="Calibri"/>
        </w:rPr>
        <w:t xml:space="preserve"> </w:t>
      </w:r>
    </w:p>
    <w:p w14:paraId="760518D7" w14:textId="4AD7DF01" w:rsidR="00777A8A" w:rsidRPr="00E912BE" w:rsidRDefault="002F57CB" w:rsidP="006965E1">
      <w:pPr>
        <w:pStyle w:val="ListParagraph"/>
        <w:numPr>
          <w:ilvl w:val="1"/>
          <w:numId w:val="4"/>
        </w:numPr>
        <w:rPr>
          <w:rFonts w:ascii="Calibri" w:hAnsi="Calibri" w:cs="Calibri"/>
        </w:rPr>
      </w:pPr>
      <w:hyperlink r:id="rId16" w:history="1">
        <w:r w:rsidR="00D21D3B" w:rsidRPr="00E912BE">
          <w:rPr>
            <w:rStyle w:val="Hyperlink"/>
            <w:rFonts w:ascii="Calibri" w:hAnsi="Calibri" w:cs="Calibri"/>
          </w:rPr>
          <w:t>Geospatial Attributes Processing</w:t>
        </w:r>
      </w:hyperlink>
    </w:p>
    <w:p w14:paraId="03354BC3" w14:textId="1B2177F5" w:rsidR="00777A8A" w:rsidRPr="00E912BE" w:rsidRDefault="00446276" w:rsidP="5825D4F6">
      <w:pPr>
        <w:pStyle w:val="ListParagraph"/>
        <w:numPr>
          <w:ilvl w:val="1"/>
          <w:numId w:val="4"/>
        </w:numPr>
        <w:rPr>
          <w:rFonts w:ascii="Calibri" w:hAnsi="Calibri" w:cs="Calibri"/>
        </w:rPr>
      </w:pPr>
      <w:hyperlink r:id="rId17" w:history="1">
        <w:r w:rsidRPr="00E912BE">
          <w:rPr>
            <w:rStyle w:val="Hyperlink"/>
            <w:rFonts w:ascii="Calibri" w:hAnsi="Calibri" w:cs="Calibri"/>
          </w:rPr>
          <w:t>National Land Cover Database</w:t>
        </w:r>
      </w:hyperlink>
    </w:p>
    <w:p w14:paraId="354CF5E3" w14:textId="0E63920B" w:rsidR="00446276" w:rsidRPr="00E912BE" w:rsidRDefault="00446276" w:rsidP="5825D4F6">
      <w:pPr>
        <w:pStyle w:val="ListParagraph"/>
        <w:numPr>
          <w:ilvl w:val="1"/>
          <w:numId w:val="4"/>
        </w:numPr>
        <w:rPr>
          <w:rFonts w:ascii="Calibri" w:hAnsi="Calibri" w:cs="Calibri"/>
        </w:rPr>
      </w:pPr>
      <w:r w:rsidRPr="00E912BE">
        <w:rPr>
          <w:rFonts w:ascii="Calibri" w:hAnsi="Calibri" w:cs="Calibri"/>
        </w:rPr>
        <w:t>WQP</w:t>
      </w:r>
    </w:p>
    <w:p w14:paraId="37F612C2" w14:textId="69EDCFF3" w:rsidR="00AC7C41" w:rsidRPr="00E912BE" w:rsidRDefault="000867A6" w:rsidP="00D57416">
      <w:pPr>
        <w:pStyle w:val="Heading2"/>
        <w:rPr>
          <w:rFonts w:ascii="Calibri" w:hAnsi="Calibri" w:cs="Calibri"/>
        </w:rPr>
      </w:pPr>
      <w:bookmarkStart w:id="22" w:name="_Toc137125280"/>
      <w:r w:rsidRPr="00E912BE">
        <w:rPr>
          <w:rFonts w:ascii="Calibri" w:hAnsi="Calibri" w:cs="Calibri"/>
        </w:rPr>
        <w:t>Version Control</w:t>
      </w:r>
      <w:r w:rsidR="002D0A9A" w:rsidRPr="00E912BE">
        <w:rPr>
          <w:rFonts w:ascii="Calibri" w:hAnsi="Calibri" w:cs="Calibri"/>
        </w:rPr>
        <w:t xml:space="preserve"> </w:t>
      </w:r>
      <w:r w:rsidR="00C3137A" w:rsidRPr="00E912BE">
        <w:rPr>
          <w:rFonts w:ascii="Calibri" w:hAnsi="Calibri" w:cs="Calibri"/>
        </w:rPr>
        <w:t>&amp; Repository Management</w:t>
      </w:r>
      <w:bookmarkEnd w:id="22"/>
    </w:p>
    <w:p w14:paraId="016B8539" w14:textId="749BD716" w:rsidR="000867A6" w:rsidRPr="00E912BE" w:rsidRDefault="00D666AA" w:rsidP="00410C7E">
      <w:pPr>
        <w:pStyle w:val="ListParagraph"/>
        <w:numPr>
          <w:ilvl w:val="0"/>
          <w:numId w:val="6"/>
        </w:numPr>
        <w:rPr>
          <w:rFonts w:ascii="Calibri" w:hAnsi="Calibri" w:cs="Calibri"/>
        </w:rPr>
      </w:pPr>
      <w:r w:rsidRPr="00E912BE">
        <w:rPr>
          <w:rFonts w:ascii="Calibri" w:hAnsi="Calibri" w:cs="Calibri"/>
        </w:rPr>
        <w:t>GitHub</w:t>
      </w:r>
      <w:r w:rsidR="005B7558" w:rsidRPr="00E912BE">
        <w:rPr>
          <w:rFonts w:ascii="Calibri" w:hAnsi="Calibri" w:cs="Calibri"/>
        </w:rPr>
        <w:t>/GitLab</w:t>
      </w:r>
      <w:r w:rsidR="009E1A22" w:rsidRPr="00E912BE">
        <w:rPr>
          <w:rFonts w:ascii="Calibri" w:hAnsi="Calibri" w:cs="Calibri"/>
        </w:rPr>
        <w:t xml:space="preserve"> </w:t>
      </w:r>
      <w:r w:rsidR="0078294E" w:rsidRPr="00E912BE">
        <w:rPr>
          <w:rFonts w:ascii="Calibri" w:hAnsi="Calibri" w:cs="Calibri"/>
        </w:rPr>
        <w:t>R</w:t>
      </w:r>
      <w:r w:rsidR="009E1A22" w:rsidRPr="00E912BE">
        <w:rPr>
          <w:rFonts w:ascii="Calibri" w:hAnsi="Calibri" w:cs="Calibri"/>
        </w:rPr>
        <w:t>epo:</w:t>
      </w:r>
    </w:p>
    <w:p w14:paraId="7A369BE8" w14:textId="77777777" w:rsidR="00CB0C22" w:rsidRPr="00E912BE" w:rsidRDefault="00A024E7" w:rsidP="009E1A22">
      <w:pPr>
        <w:pStyle w:val="ListParagraph"/>
        <w:numPr>
          <w:ilvl w:val="1"/>
          <w:numId w:val="6"/>
        </w:numPr>
        <w:rPr>
          <w:rFonts w:ascii="Calibri" w:hAnsi="Calibri" w:cs="Calibri"/>
        </w:rPr>
      </w:pPr>
      <w:r w:rsidRPr="00E912BE">
        <w:rPr>
          <w:rFonts w:ascii="Calibri" w:hAnsi="Calibri" w:cs="Calibri"/>
        </w:rPr>
        <w:t xml:space="preserve">Use </w:t>
      </w:r>
      <w:r w:rsidR="00100422" w:rsidRPr="00E912BE">
        <w:rPr>
          <w:rFonts w:ascii="Calibri" w:hAnsi="Calibri" w:cs="Calibri"/>
        </w:rPr>
        <w:t xml:space="preserve">the </w:t>
      </w:r>
      <w:hyperlink r:id="rId18" w:history="1">
        <w:r w:rsidR="00100422" w:rsidRPr="00E912BE">
          <w:rPr>
            <w:rStyle w:val="Hyperlink"/>
            <w:rFonts w:ascii="Calibri" w:hAnsi="Calibri" w:cs="Calibri"/>
          </w:rPr>
          <w:t>standard template repository</w:t>
        </w:r>
      </w:hyperlink>
      <w:r w:rsidR="00100422" w:rsidRPr="00E912BE">
        <w:rPr>
          <w:rFonts w:ascii="Calibri" w:hAnsi="Calibri" w:cs="Calibri"/>
        </w:rPr>
        <w:t xml:space="preserve"> when starting a repo. </w:t>
      </w:r>
      <w:r w:rsidR="007428E3" w:rsidRPr="00E912BE">
        <w:rPr>
          <w:rFonts w:ascii="Calibri" w:hAnsi="Calibri" w:cs="Calibri"/>
        </w:rPr>
        <w:t xml:space="preserve"> </w:t>
      </w:r>
    </w:p>
    <w:p w14:paraId="09D34933" w14:textId="1B0658C7" w:rsidR="00591F48" w:rsidRPr="00E912BE" w:rsidRDefault="001078E1" w:rsidP="00CB0C22">
      <w:pPr>
        <w:pStyle w:val="ListParagraph"/>
        <w:numPr>
          <w:ilvl w:val="1"/>
          <w:numId w:val="6"/>
        </w:numPr>
        <w:rPr>
          <w:rStyle w:val="normaltextrun"/>
          <w:rFonts w:ascii="Calibri" w:hAnsi="Calibri" w:cs="Calibri"/>
        </w:rPr>
      </w:pPr>
      <w:r w:rsidRPr="00E912BE">
        <w:rPr>
          <w:rFonts w:ascii="Calibri" w:hAnsi="Calibri" w:cs="Calibri"/>
        </w:rPr>
        <w:lastRenderedPageBreak/>
        <w:t>Separate</w:t>
      </w:r>
      <w:r w:rsidR="00591F48" w:rsidRPr="00E912BE">
        <w:rPr>
          <w:rFonts w:ascii="Calibri" w:hAnsi="Calibri" w:cs="Calibri"/>
        </w:rPr>
        <w:t xml:space="preserve"> </w:t>
      </w:r>
      <w:r w:rsidR="00591F48" w:rsidRPr="00E912BE">
        <w:rPr>
          <w:rStyle w:val="normaltextrun"/>
          <w:rFonts w:ascii="Calibri" w:hAnsi="Calibri" w:cs="Calibri"/>
        </w:rPr>
        <w:t>folders and code into</w:t>
      </w:r>
      <w:r w:rsidR="00506DB7" w:rsidRPr="00E912BE">
        <w:rPr>
          <w:rStyle w:val="normaltextrun"/>
          <w:rFonts w:ascii="Calibri" w:hAnsi="Calibri" w:cs="Calibri"/>
        </w:rPr>
        <w:t xml:space="preserve"> your relevant</w:t>
      </w:r>
      <w:r w:rsidR="00591F48" w:rsidRPr="00E912BE">
        <w:rPr>
          <w:rStyle w:val="normaltextrun"/>
          <w:rFonts w:ascii="Calibri" w:hAnsi="Calibri" w:cs="Calibri"/>
        </w:rPr>
        <w:t xml:space="preserve"> phases (e.g., 1_fetch/, 2_process/, 3_visualizations/).</w:t>
      </w:r>
    </w:p>
    <w:p w14:paraId="72A49DBC" w14:textId="775EF0C8" w:rsidR="0047618E" w:rsidRPr="00E912BE" w:rsidRDefault="005D4FB1" w:rsidP="005D4FB1">
      <w:pPr>
        <w:pStyle w:val="ListParagraph"/>
        <w:numPr>
          <w:ilvl w:val="2"/>
          <w:numId w:val="6"/>
        </w:numPr>
        <w:rPr>
          <w:rFonts w:ascii="Calibri" w:hAnsi="Calibri" w:cs="Calibri"/>
        </w:rPr>
      </w:pPr>
      <w:r w:rsidRPr="00E912BE">
        <w:rPr>
          <w:rFonts w:ascii="Calibri" w:hAnsi="Calibri" w:cs="Calibri"/>
        </w:rPr>
        <w:t xml:space="preserve">Code under each phase will live in </w:t>
      </w:r>
      <w:proofErr w:type="spellStart"/>
      <w:r w:rsidRPr="00E912BE">
        <w:rPr>
          <w:rFonts w:ascii="Calibri" w:hAnsi="Calibri" w:cs="Calibri"/>
        </w:rPr>
        <w:t>src</w:t>
      </w:r>
      <w:proofErr w:type="spellEnd"/>
      <w:r w:rsidRPr="00E912BE">
        <w:rPr>
          <w:rFonts w:ascii="Calibri" w:hAnsi="Calibri" w:cs="Calibri"/>
        </w:rPr>
        <w:t>/</w:t>
      </w:r>
      <w:r w:rsidR="00CB0C22" w:rsidRPr="00E912BE">
        <w:rPr>
          <w:rFonts w:ascii="Calibri" w:hAnsi="Calibri" w:cs="Calibri"/>
        </w:rPr>
        <w:t xml:space="preserve"> (e.g., </w:t>
      </w:r>
      <w:r w:rsidR="00CE6A23" w:rsidRPr="00E912BE">
        <w:rPr>
          <w:rFonts w:ascii="Calibri" w:hAnsi="Calibri" w:cs="Calibri"/>
        </w:rPr>
        <w:t>2_process/</w:t>
      </w:r>
      <w:proofErr w:type="spellStart"/>
      <w:r w:rsidR="00CE6A23" w:rsidRPr="00E912BE">
        <w:rPr>
          <w:rFonts w:ascii="Calibri" w:hAnsi="Calibri" w:cs="Calibri"/>
        </w:rPr>
        <w:t>src</w:t>
      </w:r>
      <w:proofErr w:type="spellEnd"/>
      <w:r w:rsidR="00CE6A23" w:rsidRPr="00E912BE">
        <w:rPr>
          <w:rFonts w:ascii="Calibri" w:hAnsi="Calibri" w:cs="Calibri"/>
        </w:rPr>
        <w:t>/).</w:t>
      </w:r>
    </w:p>
    <w:p w14:paraId="370E08A6" w14:textId="607C5AAD" w:rsidR="005D4FB1" w:rsidRPr="00E912BE" w:rsidRDefault="005D4FB1" w:rsidP="005D4FB1">
      <w:pPr>
        <w:pStyle w:val="ListParagraph"/>
        <w:numPr>
          <w:ilvl w:val="2"/>
          <w:numId w:val="6"/>
        </w:numPr>
        <w:rPr>
          <w:rFonts w:ascii="Calibri" w:hAnsi="Calibri" w:cs="Calibri"/>
        </w:rPr>
      </w:pPr>
      <w:r w:rsidRPr="00E912BE">
        <w:rPr>
          <w:rFonts w:ascii="Calibri" w:hAnsi="Calibri" w:cs="Calibri"/>
        </w:rPr>
        <w:t xml:space="preserve">Outputs of each phase will live in </w:t>
      </w:r>
      <w:r w:rsidR="00CB0C22" w:rsidRPr="00E912BE">
        <w:rPr>
          <w:rFonts w:ascii="Calibri" w:hAnsi="Calibri" w:cs="Calibri"/>
        </w:rPr>
        <w:t>out/</w:t>
      </w:r>
      <w:r w:rsidR="00CE6A23" w:rsidRPr="00E912BE">
        <w:rPr>
          <w:rFonts w:ascii="Calibri" w:hAnsi="Calibri" w:cs="Calibri"/>
        </w:rPr>
        <w:t xml:space="preserve"> (e.g., 2_process/out/).</w:t>
      </w:r>
    </w:p>
    <w:p w14:paraId="4DD02DC6" w14:textId="77777777" w:rsidR="00FC3188" w:rsidRPr="00E912BE" w:rsidRDefault="00FC3188" w:rsidP="00410C7E">
      <w:pPr>
        <w:pStyle w:val="ListParagraph"/>
        <w:numPr>
          <w:ilvl w:val="0"/>
          <w:numId w:val="6"/>
        </w:numPr>
        <w:rPr>
          <w:rFonts w:ascii="Calibri" w:hAnsi="Calibri" w:cs="Calibri"/>
        </w:rPr>
      </w:pPr>
      <w:r w:rsidRPr="00E912BE">
        <w:rPr>
          <w:rFonts w:ascii="Calibri" w:hAnsi="Calibri" w:cs="Calibri"/>
        </w:rPr>
        <w:t xml:space="preserve">Description: </w:t>
      </w:r>
    </w:p>
    <w:p w14:paraId="61E7FE17" w14:textId="49293B2E" w:rsidR="005B7558" w:rsidRPr="00E912BE" w:rsidRDefault="00591438" w:rsidP="00FC3188">
      <w:pPr>
        <w:pStyle w:val="ListParagraph"/>
        <w:numPr>
          <w:ilvl w:val="1"/>
          <w:numId w:val="6"/>
        </w:numPr>
        <w:rPr>
          <w:rStyle w:val="eop"/>
          <w:rFonts w:ascii="Calibri" w:hAnsi="Calibri" w:cs="Calibri"/>
        </w:rPr>
      </w:pPr>
      <w:r w:rsidRPr="00E912BE">
        <w:rPr>
          <w:rFonts w:ascii="Calibri" w:hAnsi="Calibri" w:cs="Calibri"/>
        </w:rPr>
        <w:t xml:space="preserve">Use a </w:t>
      </w:r>
      <w:r w:rsidR="005B7558" w:rsidRPr="00E912BE">
        <w:rPr>
          <w:rFonts w:ascii="Calibri" w:hAnsi="Calibri" w:cs="Calibri"/>
        </w:rPr>
        <w:t xml:space="preserve">README </w:t>
      </w:r>
      <w:r w:rsidR="005B7558" w:rsidRPr="00E912BE">
        <w:rPr>
          <w:rStyle w:val="normaltextrun"/>
          <w:rFonts w:ascii="Calibri" w:hAnsi="Calibri" w:cs="Calibri"/>
        </w:rPr>
        <w:t xml:space="preserve">with </w:t>
      </w:r>
      <w:commentRangeStart w:id="23"/>
      <w:commentRangeStart w:id="24"/>
      <w:commentRangeStart w:id="25"/>
      <w:r w:rsidRPr="00E912BE">
        <w:rPr>
          <w:rFonts w:ascii="Calibri" w:hAnsi="Calibri" w:cs="Calibri"/>
        </w:rPr>
        <w:fldChar w:fldCharType="begin"/>
      </w:r>
      <w:r w:rsidRPr="00E912BE">
        <w:rPr>
          <w:rFonts w:ascii="Calibri" w:hAnsi="Calibri" w:cs="Calibri"/>
        </w:rPr>
        <w:instrText xml:space="preserve"> HYPERLINK "https://keepachangelog.com/en/1.0.0/" </w:instrText>
      </w:r>
      <w:r w:rsidRPr="00E912BE">
        <w:rPr>
          <w:rFonts w:ascii="Calibri" w:hAnsi="Calibri" w:cs="Calibri"/>
        </w:rPr>
        <w:fldChar w:fldCharType="separate"/>
      </w:r>
      <w:r w:rsidR="005B7558" w:rsidRPr="00E912BE">
        <w:rPr>
          <w:rStyle w:val="Hyperlink"/>
          <w:rFonts w:ascii="Calibri" w:hAnsi="Calibri" w:cs="Calibri"/>
        </w:rPr>
        <w:t>changelogs</w:t>
      </w:r>
      <w:r w:rsidRPr="00E912BE">
        <w:rPr>
          <w:rStyle w:val="Hyperlink"/>
          <w:rFonts w:ascii="Calibri" w:hAnsi="Calibri" w:cs="Calibri"/>
        </w:rPr>
        <w:fldChar w:fldCharType="end"/>
      </w:r>
      <w:commentRangeEnd w:id="23"/>
      <w:r w:rsidRPr="00E912BE">
        <w:rPr>
          <w:rStyle w:val="CommentReference"/>
          <w:rFonts w:ascii="Calibri" w:hAnsi="Calibri" w:cs="Calibri"/>
        </w:rPr>
        <w:commentReference w:id="23"/>
      </w:r>
      <w:commentRangeEnd w:id="24"/>
      <w:r w:rsidRPr="00E912BE">
        <w:rPr>
          <w:rStyle w:val="CommentReference"/>
          <w:rFonts w:ascii="Calibri" w:hAnsi="Calibri" w:cs="Calibri"/>
        </w:rPr>
        <w:commentReference w:id="24"/>
      </w:r>
      <w:commentRangeEnd w:id="25"/>
      <w:r w:rsidR="00244D28" w:rsidRPr="00E912BE">
        <w:rPr>
          <w:rStyle w:val="CommentReference"/>
          <w:rFonts w:ascii="Calibri" w:hAnsi="Calibri" w:cs="Calibri"/>
        </w:rPr>
        <w:commentReference w:id="25"/>
      </w:r>
      <w:r w:rsidR="005B7558" w:rsidRPr="00E912BE">
        <w:rPr>
          <w:rStyle w:val="normaltextrun"/>
          <w:rFonts w:ascii="Calibri" w:hAnsi="Calibri" w:cs="Calibri"/>
        </w:rPr>
        <w:t xml:space="preserve"> to document changes in code that may impact results. This allows a user to understand the changes that happened and revert to previous version of the workflow, if needed.</w:t>
      </w:r>
      <w:r w:rsidR="005B7558" w:rsidRPr="00E912BE">
        <w:rPr>
          <w:rStyle w:val="eop"/>
          <w:rFonts w:ascii="Calibri" w:eastAsiaTheme="majorEastAsia" w:hAnsi="Calibri" w:cs="Calibri"/>
        </w:rPr>
        <w:t> </w:t>
      </w:r>
      <w:r w:rsidR="00AF1148" w:rsidRPr="00E912BE">
        <w:rPr>
          <w:rStyle w:val="eop"/>
          <w:rFonts w:ascii="Calibri" w:eastAsiaTheme="majorEastAsia" w:hAnsi="Calibri" w:cs="Calibri"/>
        </w:rPr>
        <w:t xml:space="preserve"> </w:t>
      </w:r>
    </w:p>
    <w:p w14:paraId="0D050E4F" w14:textId="2760CD0F" w:rsidR="00DF0A69" w:rsidRPr="00E912BE" w:rsidRDefault="00DF0A69" w:rsidP="00FC3188">
      <w:pPr>
        <w:pStyle w:val="ListParagraph"/>
        <w:numPr>
          <w:ilvl w:val="1"/>
          <w:numId w:val="6"/>
        </w:numPr>
        <w:rPr>
          <w:rStyle w:val="eop"/>
          <w:rFonts w:ascii="Calibri" w:hAnsi="Calibri" w:cs="Calibri"/>
        </w:rPr>
      </w:pPr>
      <w:r w:rsidRPr="00E912BE">
        <w:rPr>
          <w:rStyle w:val="eop"/>
          <w:rFonts w:ascii="Calibri" w:eastAsiaTheme="majorEastAsia" w:hAnsi="Calibri" w:cs="Calibri"/>
        </w:rPr>
        <w:t>Document your repo</w:t>
      </w:r>
      <w:r w:rsidR="009B408E" w:rsidRPr="00E912BE">
        <w:rPr>
          <w:rStyle w:val="eop"/>
          <w:rFonts w:ascii="Calibri" w:eastAsiaTheme="majorEastAsia" w:hAnsi="Calibri" w:cs="Calibri"/>
        </w:rPr>
        <w:t>’s structure</w:t>
      </w:r>
      <w:r w:rsidR="00FA3339" w:rsidRPr="00E912BE">
        <w:rPr>
          <w:rStyle w:val="eop"/>
          <w:rFonts w:ascii="Calibri" w:eastAsiaTheme="majorEastAsia" w:hAnsi="Calibri" w:cs="Calibri"/>
        </w:rPr>
        <w:t xml:space="preserve"> and mention w</w:t>
      </w:r>
      <w:r w:rsidR="009B408E" w:rsidRPr="00E912BE">
        <w:rPr>
          <w:rStyle w:val="eop"/>
          <w:rFonts w:ascii="Calibri" w:eastAsiaTheme="majorEastAsia" w:hAnsi="Calibri" w:cs="Calibri"/>
        </w:rPr>
        <w:t xml:space="preserve">hat </w:t>
      </w:r>
      <w:r w:rsidR="00FA3339" w:rsidRPr="00E912BE">
        <w:rPr>
          <w:rStyle w:val="eop"/>
          <w:rFonts w:ascii="Calibri" w:eastAsiaTheme="majorEastAsia" w:hAnsi="Calibri" w:cs="Calibri"/>
        </w:rPr>
        <w:t xml:space="preserve">you will find in each folder. </w:t>
      </w:r>
      <w:r w:rsidR="003C0A12" w:rsidRPr="00E912BE">
        <w:rPr>
          <w:rStyle w:val="eop"/>
          <w:rFonts w:ascii="Calibri" w:eastAsiaTheme="majorEastAsia" w:hAnsi="Calibri" w:cs="Calibri"/>
        </w:rPr>
        <w:t>If you have visualized the workflow (like with this Mural Template)</w:t>
      </w:r>
      <w:r w:rsidR="00016B1A" w:rsidRPr="00E912BE">
        <w:rPr>
          <w:rStyle w:val="eop"/>
          <w:rFonts w:ascii="Calibri" w:eastAsiaTheme="majorEastAsia" w:hAnsi="Calibri" w:cs="Calibri"/>
        </w:rPr>
        <w:t xml:space="preserve">, include that in the README. </w:t>
      </w:r>
    </w:p>
    <w:p w14:paraId="27EFA741" w14:textId="77777777" w:rsidR="00FC3188" w:rsidRPr="00E912BE" w:rsidRDefault="00FC3188" w:rsidP="00DA1C63">
      <w:pPr>
        <w:pStyle w:val="ListParagraph"/>
        <w:numPr>
          <w:ilvl w:val="0"/>
          <w:numId w:val="6"/>
        </w:numPr>
        <w:rPr>
          <w:rFonts w:ascii="Calibri" w:hAnsi="Calibri" w:cs="Calibri"/>
        </w:rPr>
      </w:pPr>
      <w:r w:rsidRPr="00E912BE">
        <w:rPr>
          <w:rFonts w:ascii="Calibri" w:hAnsi="Calibri" w:cs="Calibri"/>
        </w:rPr>
        <w:t xml:space="preserve">Issues: </w:t>
      </w:r>
    </w:p>
    <w:p w14:paraId="3535A5C6" w14:textId="4678EB82" w:rsidR="00DA1C63" w:rsidRPr="00E912BE" w:rsidRDefault="007C2BF9" w:rsidP="00FC3188">
      <w:pPr>
        <w:pStyle w:val="ListParagraph"/>
        <w:numPr>
          <w:ilvl w:val="1"/>
          <w:numId w:val="6"/>
        </w:numPr>
        <w:rPr>
          <w:rFonts w:ascii="Calibri" w:hAnsi="Calibri" w:cs="Calibri"/>
        </w:rPr>
      </w:pPr>
      <w:r w:rsidRPr="00E912BE">
        <w:rPr>
          <w:rFonts w:ascii="Calibri" w:hAnsi="Calibri" w:cs="Calibri"/>
        </w:rPr>
        <w:t xml:space="preserve">Ideas </w:t>
      </w:r>
      <w:r w:rsidR="00FC3188" w:rsidRPr="00E912BE">
        <w:rPr>
          <w:rFonts w:ascii="Calibri" w:hAnsi="Calibri" w:cs="Calibri"/>
        </w:rPr>
        <w:t xml:space="preserve">and discussions </w:t>
      </w:r>
      <w:r w:rsidRPr="00E912BE">
        <w:rPr>
          <w:rFonts w:ascii="Calibri" w:hAnsi="Calibri" w:cs="Calibri"/>
        </w:rPr>
        <w:t xml:space="preserve">will be documented in issues. Not all issues will become a branch, but a branch should have a </w:t>
      </w:r>
      <w:r w:rsidR="00834993" w:rsidRPr="00E912BE">
        <w:rPr>
          <w:rFonts w:ascii="Calibri" w:hAnsi="Calibri" w:cs="Calibri"/>
        </w:rPr>
        <w:t>corresponding</w:t>
      </w:r>
      <w:r w:rsidRPr="00E912BE">
        <w:rPr>
          <w:rFonts w:ascii="Calibri" w:hAnsi="Calibri" w:cs="Calibri"/>
        </w:rPr>
        <w:t xml:space="preserve"> issue. </w:t>
      </w:r>
    </w:p>
    <w:p w14:paraId="545444AB" w14:textId="7346B154" w:rsidR="009E1A22" w:rsidRPr="00E912BE" w:rsidRDefault="009E1A22" w:rsidP="00DA1C63">
      <w:pPr>
        <w:pStyle w:val="ListParagraph"/>
        <w:numPr>
          <w:ilvl w:val="0"/>
          <w:numId w:val="6"/>
        </w:numPr>
        <w:rPr>
          <w:rFonts w:ascii="Calibri" w:hAnsi="Calibri" w:cs="Calibri"/>
        </w:rPr>
      </w:pPr>
      <w:r w:rsidRPr="00E912BE">
        <w:rPr>
          <w:rFonts w:ascii="Calibri" w:hAnsi="Calibri" w:cs="Calibri"/>
        </w:rPr>
        <w:t>Branches:</w:t>
      </w:r>
    </w:p>
    <w:p w14:paraId="762785B9" w14:textId="4CB19956" w:rsidR="00DA1C63" w:rsidRPr="00E912BE" w:rsidRDefault="00DA1C63" w:rsidP="009E1A22">
      <w:pPr>
        <w:pStyle w:val="ListParagraph"/>
        <w:numPr>
          <w:ilvl w:val="1"/>
          <w:numId w:val="6"/>
        </w:numPr>
        <w:rPr>
          <w:rFonts w:ascii="Calibri" w:hAnsi="Calibri" w:cs="Calibri"/>
        </w:rPr>
      </w:pPr>
      <w:r w:rsidRPr="00E912BE">
        <w:rPr>
          <w:rFonts w:ascii="Calibri" w:hAnsi="Calibri" w:cs="Calibri"/>
        </w:rPr>
        <w:t xml:space="preserve">Put the issue number and your initials in the beginning of a branch name, and use “–“ for spaces (e.g., 8-ew-model-eval). </w:t>
      </w:r>
    </w:p>
    <w:p w14:paraId="01B21DEC" w14:textId="052C896C" w:rsidR="009E1A22" w:rsidRPr="00E912BE" w:rsidRDefault="009E1A22" w:rsidP="009E1A22">
      <w:pPr>
        <w:pStyle w:val="ListParagraph"/>
        <w:numPr>
          <w:ilvl w:val="1"/>
          <w:numId w:val="6"/>
        </w:numPr>
        <w:rPr>
          <w:rFonts w:ascii="Calibri" w:hAnsi="Calibri" w:cs="Calibri"/>
        </w:rPr>
      </w:pPr>
      <w:r w:rsidRPr="00E912BE">
        <w:rPr>
          <w:rFonts w:ascii="Calibri" w:hAnsi="Calibri" w:cs="Calibri"/>
        </w:rPr>
        <w:t xml:space="preserve">Main branch will be protected and only working staged branches will get merged into main. </w:t>
      </w:r>
    </w:p>
    <w:p w14:paraId="4EAE3FB1" w14:textId="4942DECD" w:rsidR="00DD74A2" w:rsidRPr="00E912BE" w:rsidRDefault="00DD74A2" w:rsidP="009E1A22">
      <w:pPr>
        <w:pStyle w:val="ListParagraph"/>
        <w:numPr>
          <w:ilvl w:val="1"/>
          <w:numId w:val="6"/>
        </w:numPr>
        <w:rPr>
          <w:rFonts w:ascii="Calibri" w:hAnsi="Calibri" w:cs="Calibri"/>
        </w:rPr>
      </w:pPr>
      <w:r w:rsidRPr="00E912BE">
        <w:rPr>
          <w:rFonts w:ascii="Calibri" w:hAnsi="Calibri" w:cs="Calibri"/>
        </w:rPr>
        <w:t xml:space="preserve">Branch and pull when you are a close group of developers working rapidly. Fork and pull when you </w:t>
      </w:r>
      <w:r w:rsidR="005034F4" w:rsidRPr="00E912BE">
        <w:rPr>
          <w:rFonts w:ascii="Calibri" w:hAnsi="Calibri" w:cs="Calibri"/>
        </w:rPr>
        <w:t xml:space="preserve">don’t want to manage access to your repository </w:t>
      </w:r>
      <w:r w:rsidR="002B046A" w:rsidRPr="00E912BE">
        <w:rPr>
          <w:rFonts w:ascii="Calibri" w:hAnsi="Calibri" w:cs="Calibri"/>
        </w:rPr>
        <w:t xml:space="preserve">and want to discard experiments easily. </w:t>
      </w:r>
      <w:r w:rsidR="00DF5E91" w:rsidRPr="00E912BE">
        <w:rPr>
          <w:rFonts w:ascii="Calibri" w:hAnsi="Calibri" w:cs="Calibri"/>
        </w:rPr>
        <w:t xml:space="preserve">I think we mostly fall into the branch and pull category. </w:t>
      </w:r>
    </w:p>
    <w:p w14:paraId="609611AC" w14:textId="0842F84B" w:rsidR="00405734" w:rsidRPr="00E912BE" w:rsidRDefault="00405734" w:rsidP="00613E9D">
      <w:pPr>
        <w:pStyle w:val="ListParagraph"/>
        <w:numPr>
          <w:ilvl w:val="0"/>
          <w:numId w:val="6"/>
        </w:numPr>
        <w:rPr>
          <w:rFonts w:ascii="Calibri" w:hAnsi="Calibri" w:cs="Calibri"/>
        </w:rPr>
      </w:pPr>
      <w:r w:rsidRPr="00E912BE">
        <w:rPr>
          <w:rFonts w:ascii="Calibri" w:hAnsi="Calibri" w:cs="Calibri"/>
        </w:rPr>
        <w:t xml:space="preserve">Pull </w:t>
      </w:r>
      <w:r w:rsidR="0078294E" w:rsidRPr="00E912BE">
        <w:rPr>
          <w:rFonts w:ascii="Calibri" w:hAnsi="Calibri" w:cs="Calibri"/>
        </w:rPr>
        <w:t>R</w:t>
      </w:r>
      <w:r w:rsidRPr="00E912BE">
        <w:rPr>
          <w:rFonts w:ascii="Calibri" w:hAnsi="Calibri" w:cs="Calibri"/>
        </w:rPr>
        <w:t>equests (AKA Merge Requests):</w:t>
      </w:r>
    </w:p>
    <w:p w14:paraId="575E7C8C" w14:textId="2ACB7AB7" w:rsidR="00AF547D" w:rsidRPr="00E912BE" w:rsidRDefault="00542962" w:rsidP="00405734">
      <w:pPr>
        <w:pStyle w:val="ListParagraph"/>
        <w:numPr>
          <w:ilvl w:val="1"/>
          <w:numId w:val="6"/>
        </w:numPr>
        <w:rPr>
          <w:rFonts w:ascii="Calibri" w:hAnsi="Calibri" w:cs="Calibri"/>
        </w:rPr>
      </w:pPr>
      <w:r w:rsidRPr="00E912BE">
        <w:rPr>
          <w:rFonts w:ascii="Calibri" w:hAnsi="Calibri" w:cs="Calibri"/>
        </w:rPr>
        <w:t>Pull requests</w:t>
      </w:r>
      <w:r w:rsidR="00491F01" w:rsidRPr="00E912BE">
        <w:rPr>
          <w:rFonts w:ascii="Calibri" w:hAnsi="Calibri" w:cs="Calibri"/>
        </w:rPr>
        <w:t xml:space="preserve"> and major code contributions</w:t>
      </w:r>
      <w:r w:rsidRPr="00E912BE">
        <w:rPr>
          <w:rFonts w:ascii="Calibri" w:hAnsi="Calibri" w:cs="Calibri"/>
        </w:rPr>
        <w:t xml:space="preserve"> will have reviews</w:t>
      </w:r>
      <w:r w:rsidR="002A43C3" w:rsidRPr="00E912BE">
        <w:rPr>
          <w:rFonts w:ascii="Calibri" w:hAnsi="Calibri" w:cs="Calibri"/>
          <w:b/>
          <w:bCs/>
        </w:rPr>
        <w:t xml:space="preserve"> </w:t>
      </w:r>
      <w:r w:rsidR="002A43C3" w:rsidRPr="00E912BE">
        <w:rPr>
          <w:rFonts w:ascii="Calibri" w:hAnsi="Calibri" w:cs="Calibri"/>
        </w:rPr>
        <w:t>(</w:t>
      </w:r>
      <w:hyperlink r:id="rId19" w:history="1">
        <w:r w:rsidR="002A43C3" w:rsidRPr="00E912BE">
          <w:rPr>
            <w:rStyle w:val="Hyperlink"/>
            <w:rFonts w:ascii="Calibri" w:hAnsi="Calibri" w:cs="Calibri"/>
          </w:rPr>
          <w:t>best practices</w:t>
        </w:r>
      </w:hyperlink>
      <w:r w:rsidR="002A43C3" w:rsidRPr="00E912BE">
        <w:rPr>
          <w:rFonts w:ascii="Calibri" w:hAnsi="Calibri" w:cs="Calibri"/>
        </w:rPr>
        <w:t>)</w:t>
      </w:r>
      <w:r w:rsidR="00491F01" w:rsidRPr="00E912BE">
        <w:rPr>
          <w:rFonts w:ascii="Calibri" w:hAnsi="Calibri" w:cs="Calibri"/>
        </w:rPr>
        <w:t xml:space="preserve">. </w:t>
      </w:r>
      <w:r w:rsidR="00AF547D" w:rsidRPr="00E912BE">
        <w:rPr>
          <w:rFonts w:ascii="Calibri" w:hAnsi="Calibri" w:cs="Calibri"/>
        </w:rPr>
        <w:t xml:space="preserve">Identify who is doing code review and approving pull requests. </w:t>
      </w:r>
      <w:r w:rsidR="00393806" w:rsidRPr="00E912BE">
        <w:rPr>
          <w:rFonts w:ascii="Calibri" w:hAnsi="Calibri" w:cs="Calibri"/>
        </w:rPr>
        <w:t>When possible</w:t>
      </w:r>
      <w:r w:rsidR="00AF547D" w:rsidRPr="00E912BE">
        <w:rPr>
          <w:rFonts w:ascii="Calibri" w:hAnsi="Calibri" w:cs="Calibri"/>
        </w:rPr>
        <w:t>,</w:t>
      </w:r>
      <w:r w:rsidR="00393806" w:rsidRPr="00E912BE">
        <w:rPr>
          <w:rFonts w:ascii="Calibri" w:hAnsi="Calibri" w:cs="Calibri"/>
        </w:rPr>
        <w:t xml:space="preserve"> rotate reviewers so others on the team stay abreast of changes. </w:t>
      </w:r>
    </w:p>
    <w:p w14:paraId="0494EB91" w14:textId="39F4240E" w:rsidR="00405734" w:rsidRPr="00E912BE" w:rsidRDefault="00437856" w:rsidP="00405734">
      <w:pPr>
        <w:pStyle w:val="ListParagraph"/>
        <w:numPr>
          <w:ilvl w:val="1"/>
          <w:numId w:val="6"/>
        </w:numPr>
        <w:rPr>
          <w:rFonts w:ascii="Calibri" w:hAnsi="Calibri" w:cs="Calibri"/>
        </w:rPr>
      </w:pPr>
      <w:r w:rsidRPr="00E912BE">
        <w:rPr>
          <w:rFonts w:ascii="Calibri" w:hAnsi="Calibri" w:cs="Calibri"/>
        </w:rPr>
        <w:t xml:space="preserve">Per USGS </w:t>
      </w:r>
      <w:hyperlink r:id="rId20" w:history="1">
        <w:r w:rsidRPr="00E912BE">
          <w:rPr>
            <w:rStyle w:val="Hyperlink"/>
            <w:rFonts w:ascii="Calibri" w:hAnsi="Calibri" w:cs="Calibri"/>
          </w:rPr>
          <w:t>Policy</w:t>
        </w:r>
      </w:hyperlink>
      <w:r w:rsidRPr="00E912BE">
        <w:rPr>
          <w:rFonts w:ascii="Calibri" w:hAnsi="Calibri" w:cs="Calibri"/>
        </w:rPr>
        <w:t xml:space="preserve">, </w:t>
      </w:r>
      <w:r w:rsidR="0012787B" w:rsidRPr="00E912BE">
        <w:rPr>
          <w:rFonts w:ascii="Calibri" w:hAnsi="Calibri" w:cs="Calibri"/>
        </w:rPr>
        <w:t xml:space="preserve">no repos will have sensitive information including: Personally </w:t>
      </w:r>
      <w:r w:rsidR="00AD75FF" w:rsidRPr="00E912BE">
        <w:rPr>
          <w:rFonts w:ascii="Calibri" w:hAnsi="Calibri" w:cs="Calibri"/>
        </w:rPr>
        <w:t xml:space="preserve">Identifiable Information (PII), absolute file system paths, </w:t>
      </w:r>
      <w:r w:rsidR="00C61A4E" w:rsidRPr="00E912BE">
        <w:rPr>
          <w:rFonts w:ascii="Calibri" w:hAnsi="Calibri" w:cs="Calibri"/>
        </w:rPr>
        <w:t xml:space="preserve">internal server host names or IP addresses, Usernames/passwords. </w:t>
      </w:r>
    </w:p>
    <w:p w14:paraId="159F68F4" w14:textId="48DBE3E0" w:rsidR="00DD6A4B" w:rsidRPr="00E912BE" w:rsidRDefault="00DD6A4B" w:rsidP="00DD6A4B">
      <w:pPr>
        <w:pStyle w:val="ListParagraph"/>
        <w:numPr>
          <w:ilvl w:val="2"/>
          <w:numId w:val="6"/>
        </w:numPr>
        <w:rPr>
          <w:rFonts w:ascii="Calibri" w:hAnsi="Calibri" w:cs="Calibri"/>
        </w:rPr>
      </w:pPr>
      <w:r w:rsidRPr="00E912BE">
        <w:rPr>
          <w:rFonts w:ascii="Calibri" w:hAnsi="Calibri" w:cs="Calibri"/>
        </w:rPr>
        <w:t>You can obscure absolute file system paths yourself or use R</w:t>
      </w:r>
      <w:r w:rsidR="008528CF" w:rsidRPr="00E912BE">
        <w:rPr>
          <w:rFonts w:ascii="Calibri" w:hAnsi="Calibri" w:cs="Calibri"/>
        </w:rPr>
        <w:t xml:space="preserve"> Projects if working in R. </w:t>
      </w:r>
    </w:p>
    <w:p w14:paraId="3E49904D" w14:textId="77777777" w:rsidR="005C5717" w:rsidRPr="00E912BE" w:rsidRDefault="005C5717" w:rsidP="00613E9D">
      <w:pPr>
        <w:pStyle w:val="ListParagraph"/>
        <w:numPr>
          <w:ilvl w:val="0"/>
          <w:numId w:val="6"/>
        </w:numPr>
        <w:rPr>
          <w:rFonts w:ascii="Calibri" w:hAnsi="Calibri" w:cs="Calibri"/>
        </w:rPr>
      </w:pPr>
      <w:r w:rsidRPr="00E912BE">
        <w:rPr>
          <w:rFonts w:ascii="Calibri" w:hAnsi="Calibri" w:cs="Calibri"/>
        </w:rPr>
        <w:t xml:space="preserve">Containers: </w:t>
      </w:r>
    </w:p>
    <w:p w14:paraId="32E03AFF" w14:textId="36839552" w:rsidR="004F1501" w:rsidRPr="00E912BE" w:rsidRDefault="00D22688" w:rsidP="005C5717">
      <w:pPr>
        <w:pStyle w:val="ListParagraph"/>
        <w:numPr>
          <w:ilvl w:val="1"/>
          <w:numId w:val="6"/>
        </w:numPr>
        <w:rPr>
          <w:rFonts w:ascii="Calibri" w:hAnsi="Calibri" w:cs="Calibri"/>
        </w:rPr>
      </w:pPr>
      <w:r w:rsidRPr="00E912BE">
        <w:rPr>
          <w:rFonts w:ascii="Calibri" w:hAnsi="Calibri" w:cs="Calibri"/>
        </w:rPr>
        <w:t>When possible, u</w:t>
      </w:r>
      <w:r w:rsidR="005C5717" w:rsidRPr="00E912BE">
        <w:rPr>
          <w:rFonts w:ascii="Calibri" w:hAnsi="Calibri" w:cs="Calibri"/>
        </w:rPr>
        <w:t xml:space="preserve">se a Docker container to </w:t>
      </w:r>
      <w:r w:rsidR="004F1501" w:rsidRPr="00E912BE">
        <w:rPr>
          <w:rFonts w:ascii="Calibri" w:hAnsi="Calibri" w:cs="Calibri"/>
        </w:rPr>
        <w:t>standardize the project’s working environment.</w:t>
      </w:r>
      <w:r w:rsidR="00244D28" w:rsidRPr="00E912BE">
        <w:rPr>
          <w:rFonts w:ascii="Calibri" w:hAnsi="Calibri" w:cs="Calibri"/>
        </w:rPr>
        <w:t xml:space="preserve"> If we create an image, we should apply it to the </w:t>
      </w:r>
      <w:r w:rsidR="004059BF" w:rsidRPr="00E912BE">
        <w:rPr>
          <w:rFonts w:ascii="Calibri" w:hAnsi="Calibri" w:cs="Calibri"/>
        </w:rPr>
        <w:t xml:space="preserve">larger RIMBE project. </w:t>
      </w:r>
    </w:p>
    <w:p w14:paraId="701005BD" w14:textId="088D8559" w:rsidR="00C92469" w:rsidRPr="00E912BE" w:rsidRDefault="004F1501" w:rsidP="005C5717">
      <w:pPr>
        <w:pStyle w:val="ListParagraph"/>
        <w:numPr>
          <w:ilvl w:val="1"/>
          <w:numId w:val="6"/>
        </w:numPr>
        <w:rPr>
          <w:rFonts w:ascii="Calibri" w:hAnsi="Calibri" w:cs="Calibri"/>
        </w:rPr>
      </w:pPr>
      <w:r w:rsidRPr="00E912BE">
        <w:rPr>
          <w:rFonts w:ascii="Calibri" w:hAnsi="Calibri" w:cs="Calibri"/>
        </w:rPr>
        <w:t>If you do</w:t>
      </w:r>
      <w:r w:rsidR="00E365F4" w:rsidRPr="00E912BE">
        <w:rPr>
          <w:rFonts w:ascii="Calibri" w:hAnsi="Calibri" w:cs="Calibri"/>
        </w:rPr>
        <w:t xml:space="preserve"> not want to use Docker, </w:t>
      </w:r>
      <w:r w:rsidR="00ED66F4" w:rsidRPr="00E912BE">
        <w:rPr>
          <w:rFonts w:ascii="Calibri" w:hAnsi="Calibri" w:cs="Calibri"/>
        </w:rPr>
        <w:t>report out</w:t>
      </w:r>
      <w:r w:rsidR="00DB02F2" w:rsidRPr="00E912BE">
        <w:rPr>
          <w:rFonts w:ascii="Calibri" w:hAnsi="Calibri" w:cs="Calibri"/>
        </w:rPr>
        <w:t xml:space="preserve"> the </w:t>
      </w:r>
      <w:r w:rsidR="005F59CF" w:rsidRPr="00E912BE">
        <w:rPr>
          <w:rFonts w:ascii="Calibri" w:hAnsi="Calibri" w:cs="Calibri"/>
        </w:rPr>
        <w:t xml:space="preserve">language version, platforms, and </w:t>
      </w:r>
      <w:r w:rsidR="00DB02F2" w:rsidRPr="00E912BE">
        <w:rPr>
          <w:rFonts w:ascii="Calibri" w:hAnsi="Calibri" w:cs="Calibri"/>
        </w:rPr>
        <w:t>package versions</w:t>
      </w:r>
      <w:r w:rsidR="00C92469" w:rsidRPr="00E912BE">
        <w:rPr>
          <w:rFonts w:ascii="Calibri" w:hAnsi="Calibri" w:cs="Calibri"/>
        </w:rPr>
        <w:t xml:space="preserve"> in the README.</w:t>
      </w:r>
      <w:r w:rsidR="00DB02F2" w:rsidRPr="00E912BE">
        <w:rPr>
          <w:rFonts w:ascii="Calibri" w:hAnsi="Calibri" w:cs="Calibri"/>
        </w:rPr>
        <w:t xml:space="preserve"> </w:t>
      </w:r>
      <w:r w:rsidR="00ED66F4" w:rsidRPr="00E912BE">
        <w:rPr>
          <w:rFonts w:ascii="Calibri" w:hAnsi="Calibri" w:cs="Calibri"/>
        </w:rPr>
        <w:t xml:space="preserve"> </w:t>
      </w:r>
    </w:p>
    <w:p w14:paraId="75F218B4" w14:textId="67490B52" w:rsidR="00613E9D" w:rsidRPr="00E912BE" w:rsidRDefault="00C92469" w:rsidP="00C92469">
      <w:pPr>
        <w:pStyle w:val="ListParagraph"/>
        <w:numPr>
          <w:ilvl w:val="2"/>
          <w:numId w:val="6"/>
        </w:numPr>
        <w:rPr>
          <w:rFonts w:ascii="Calibri" w:hAnsi="Calibri" w:cs="Calibri"/>
        </w:rPr>
      </w:pPr>
      <w:r w:rsidRPr="00E912BE">
        <w:rPr>
          <w:rFonts w:ascii="Calibri" w:hAnsi="Calibri" w:cs="Calibri"/>
        </w:rPr>
        <w:t xml:space="preserve">In R you can find this info by typing: </w:t>
      </w:r>
      <w:proofErr w:type="spellStart"/>
      <w:r w:rsidR="00ED66F4" w:rsidRPr="00E912BE">
        <w:rPr>
          <w:rFonts w:ascii="Calibri" w:hAnsi="Calibri" w:cs="Calibri"/>
        </w:rPr>
        <w:t>SessionInfo</w:t>
      </w:r>
      <w:proofErr w:type="spellEnd"/>
      <w:r w:rsidR="00ED66F4" w:rsidRPr="00E912BE">
        <w:rPr>
          <w:rFonts w:ascii="Calibri" w:hAnsi="Calibri" w:cs="Calibri"/>
        </w:rPr>
        <w:t xml:space="preserve">() </w:t>
      </w:r>
      <w:r w:rsidR="00363F29" w:rsidRPr="00E912BE">
        <w:rPr>
          <w:rFonts w:ascii="Calibri" w:hAnsi="Calibri" w:cs="Calibri"/>
        </w:rPr>
        <w:t xml:space="preserve">in </w:t>
      </w:r>
      <w:r w:rsidRPr="00E912BE">
        <w:rPr>
          <w:rFonts w:ascii="Calibri" w:hAnsi="Calibri" w:cs="Calibri"/>
        </w:rPr>
        <w:t xml:space="preserve">the console. </w:t>
      </w:r>
    </w:p>
    <w:p w14:paraId="618CFB88" w14:textId="16E3B12E" w:rsidR="00A7264B" w:rsidRPr="00E912BE" w:rsidRDefault="00A7264B" w:rsidP="00A7264B">
      <w:pPr>
        <w:pStyle w:val="ListParagraph"/>
        <w:numPr>
          <w:ilvl w:val="0"/>
          <w:numId w:val="6"/>
        </w:numPr>
        <w:rPr>
          <w:rFonts w:ascii="Calibri" w:hAnsi="Calibri" w:cs="Calibri"/>
        </w:rPr>
      </w:pPr>
      <w:r w:rsidRPr="00E912BE">
        <w:rPr>
          <w:rFonts w:ascii="Calibri" w:hAnsi="Calibri" w:cs="Calibri"/>
        </w:rPr>
        <w:t>.</w:t>
      </w:r>
      <w:proofErr w:type="spellStart"/>
      <w:r w:rsidRPr="00E912BE">
        <w:rPr>
          <w:rFonts w:ascii="Calibri" w:hAnsi="Calibri" w:cs="Calibri"/>
        </w:rPr>
        <w:t>gitignore</w:t>
      </w:r>
      <w:proofErr w:type="spellEnd"/>
      <w:r w:rsidRPr="00E912BE">
        <w:rPr>
          <w:rFonts w:ascii="Calibri" w:hAnsi="Calibri" w:cs="Calibri"/>
        </w:rPr>
        <w:t xml:space="preserve">: </w:t>
      </w:r>
    </w:p>
    <w:p w14:paraId="7CA8036C" w14:textId="1CF3C5EE" w:rsidR="00A7264B" w:rsidRPr="00E912BE" w:rsidRDefault="00A7264B" w:rsidP="00A7264B">
      <w:pPr>
        <w:pStyle w:val="ListParagraph"/>
        <w:numPr>
          <w:ilvl w:val="1"/>
          <w:numId w:val="6"/>
        </w:numPr>
        <w:rPr>
          <w:rFonts w:ascii="Calibri" w:hAnsi="Calibri" w:cs="Calibri"/>
        </w:rPr>
      </w:pPr>
      <w:r w:rsidRPr="00E912BE">
        <w:rPr>
          <w:rFonts w:ascii="Calibri" w:hAnsi="Calibri" w:cs="Calibri"/>
        </w:rPr>
        <w:t xml:space="preserve">Ignore your </w:t>
      </w:r>
      <w:r w:rsidR="00E44167" w:rsidRPr="00E912BE">
        <w:rPr>
          <w:rFonts w:ascii="Calibri" w:hAnsi="Calibri" w:cs="Calibri"/>
        </w:rPr>
        <w:t xml:space="preserve">input </w:t>
      </w:r>
      <w:r w:rsidRPr="00E912BE">
        <w:rPr>
          <w:rFonts w:ascii="Calibri" w:hAnsi="Calibri" w:cs="Calibri"/>
        </w:rPr>
        <w:t xml:space="preserve">data files (unless they are small) and </w:t>
      </w:r>
      <w:proofErr w:type="spellStart"/>
      <w:r w:rsidRPr="00E912BE">
        <w:rPr>
          <w:rFonts w:ascii="Calibri" w:hAnsi="Calibri" w:cs="Calibri"/>
        </w:rPr>
        <w:t>your</w:t>
      </w:r>
      <w:proofErr w:type="spellEnd"/>
      <w:r w:rsidRPr="00E912BE">
        <w:rPr>
          <w:rFonts w:ascii="Calibri" w:hAnsi="Calibri" w:cs="Calibri"/>
        </w:rPr>
        <w:t xml:space="preserve"> out</w:t>
      </w:r>
      <w:r w:rsidR="00600335" w:rsidRPr="00E912BE">
        <w:rPr>
          <w:rFonts w:ascii="Calibri" w:hAnsi="Calibri" w:cs="Calibri"/>
        </w:rPr>
        <w:t>/</w:t>
      </w:r>
      <w:r w:rsidRPr="00E912BE">
        <w:rPr>
          <w:rFonts w:ascii="Calibri" w:hAnsi="Calibri" w:cs="Calibri"/>
        </w:rPr>
        <w:t xml:space="preserve"> </w:t>
      </w:r>
      <w:r w:rsidR="00E44167" w:rsidRPr="00E912BE">
        <w:rPr>
          <w:rFonts w:ascii="Calibri" w:hAnsi="Calibri" w:cs="Calibri"/>
        </w:rPr>
        <w:t>folder</w:t>
      </w:r>
      <w:r w:rsidR="004059BF" w:rsidRPr="00E912BE">
        <w:rPr>
          <w:rFonts w:ascii="Calibri" w:hAnsi="Calibri" w:cs="Calibri"/>
        </w:rPr>
        <w:t>s</w:t>
      </w:r>
      <w:r w:rsidRPr="00E912BE">
        <w:rPr>
          <w:rFonts w:ascii="Calibri" w:hAnsi="Calibri" w:cs="Calibri"/>
        </w:rPr>
        <w:t xml:space="preserve">. </w:t>
      </w:r>
      <w:r w:rsidR="00D55224" w:rsidRPr="00E912BE">
        <w:rPr>
          <w:rFonts w:ascii="Calibri" w:hAnsi="Calibri" w:cs="Calibri"/>
        </w:rPr>
        <w:t>You can commit a .empty file in those folders so that the folder structure</w:t>
      </w:r>
      <w:r w:rsidR="00410A07" w:rsidRPr="00E912BE">
        <w:rPr>
          <w:rFonts w:ascii="Calibri" w:hAnsi="Calibri" w:cs="Calibri"/>
        </w:rPr>
        <w:t xml:space="preserve"> of the repo</w:t>
      </w:r>
      <w:r w:rsidR="00D55224" w:rsidRPr="00E912BE">
        <w:rPr>
          <w:rFonts w:ascii="Calibri" w:hAnsi="Calibri" w:cs="Calibri"/>
        </w:rPr>
        <w:t xml:space="preserve"> is preserved on the </w:t>
      </w:r>
      <w:r w:rsidR="00410A07" w:rsidRPr="00E912BE">
        <w:rPr>
          <w:rFonts w:ascii="Calibri" w:hAnsi="Calibri" w:cs="Calibri"/>
        </w:rPr>
        <w:t xml:space="preserve">remote and for anyone that clones the repository. </w:t>
      </w:r>
    </w:p>
    <w:p w14:paraId="792844EA" w14:textId="5A9FA18F" w:rsidR="00A7264B" w:rsidRPr="00E912BE" w:rsidRDefault="00E44167" w:rsidP="00A7264B">
      <w:pPr>
        <w:pStyle w:val="ListParagraph"/>
        <w:numPr>
          <w:ilvl w:val="1"/>
          <w:numId w:val="6"/>
        </w:numPr>
        <w:rPr>
          <w:rFonts w:ascii="Calibri" w:hAnsi="Calibri" w:cs="Calibri"/>
        </w:rPr>
      </w:pPr>
      <w:commentRangeStart w:id="26"/>
      <w:r w:rsidRPr="00E912BE">
        <w:rPr>
          <w:rFonts w:ascii="Calibri" w:hAnsi="Calibri" w:cs="Calibri"/>
        </w:rPr>
        <w:t xml:space="preserve">Example in python, example in R. </w:t>
      </w:r>
      <w:commentRangeEnd w:id="26"/>
      <w:r w:rsidRPr="00E912BE">
        <w:rPr>
          <w:rStyle w:val="CommentReference"/>
          <w:rFonts w:ascii="Calibri" w:hAnsi="Calibri" w:cs="Calibri"/>
        </w:rPr>
        <w:commentReference w:id="26"/>
      </w:r>
    </w:p>
    <w:p w14:paraId="458984B4" w14:textId="77777777" w:rsidR="006D39A3" w:rsidRPr="00E912BE" w:rsidRDefault="003E0638" w:rsidP="00D57416">
      <w:pPr>
        <w:pStyle w:val="Heading2"/>
        <w:rPr>
          <w:rFonts w:ascii="Calibri" w:hAnsi="Calibri" w:cs="Calibri"/>
        </w:rPr>
      </w:pPr>
      <w:bookmarkStart w:id="27" w:name="_Toc137125281"/>
      <w:r w:rsidRPr="00E912BE">
        <w:rPr>
          <w:rFonts w:ascii="Calibri" w:hAnsi="Calibri" w:cs="Calibri"/>
        </w:rPr>
        <w:lastRenderedPageBreak/>
        <w:t>Pipelining</w:t>
      </w:r>
      <w:bookmarkEnd w:id="27"/>
    </w:p>
    <w:p w14:paraId="4F6641BC" w14:textId="0EA20B4E" w:rsidR="00483C49" w:rsidRPr="00E912BE" w:rsidRDefault="00483C49" w:rsidP="00483C49">
      <w:pPr>
        <w:rPr>
          <w:rFonts w:ascii="Calibri" w:hAnsi="Calibri" w:cs="Calibri"/>
        </w:rPr>
      </w:pPr>
      <w:r w:rsidRPr="00E912BE">
        <w:rPr>
          <w:rFonts w:ascii="Calibri" w:hAnsi="Calibri" w:cs="Calibri"/>
        </w:rPr>
        <w:t>Pipelining should always be considered and planned for, but depending on the nature of the repo, it may not be appropriate, or you might choose to build the pipeline once you</w:t>
      </w:r>
      <w:r w:rsidR="00F333D3" w:rsidRPr="00E912BE">
        <w:rPr>
          <w:rFonts w:ascii="Calibri" w:hAnsi="Calibri" w:cs="Calibri"/>
        </w:rPr>
        <w:t xml:space="preserve"> have </w:t>
      </w:r>
      <w:r w:rsidRPr="00E912BE">
        <w:rPr>
          <w:rFonts w:ascii="Calibri" w:hAnsi="Calibri" w:cs="Calibri"/>
        </w:rPr>
        <w:t>done some early days exploratory work.</w:t>
      </w:r>
    </w:p>
    <w:p w14:paraId="1D0F8898" w14:textId="77777777" w:rsidR="006D39A3" w:rsidRPr="00E912BE" w:rsidRDefault="003E0638" w:rsidP="006D39A3">
      <w:pPr>
        <w:pStyle w:val="ListParagraph"/>
        <w:numPr>
          <w:ilvl w:val="0"/>
          <w:numId w:val="13"/>
        </w:numPr>
        <w:rPr>
          <w:rStyle w:val="eop"/>
          <w:rFonts w:ascii="Calibri" w:hAnsi="Calibri" w:cs="Calibri"/>
          <w:sz w:val="24"/>
          <w:szCs w:val="24"/>
        </w:rPr>
      </w:pPr>
      <w:r w:rsidRPr="00E912BE">
        <w:rPr>
          <w:rFonts w:ascii="Calibri" w:hAnsi="Calibri" w:cs="Calibri"/>
        </w:rPr>
        <w:t>Python:</w:t>
      </w:r>
      <w:r w:rsidRPr="00E912BE">
        <w:rPr>
          <w:rStyle w:val="normaltextrun"/>
          <w:rFonts w:ascii="Calibri" w:hAnsi="Calibri" w:cs="Calibri"/>
        </w:rPr>
        <w:t xml:space="preserve"> </w:t>
      </w:r>
      <w:hyperlink r:id="rId21" w:tgtFrame="_blank" w:history="1">
        <w:proofErr w:type="spellStart"/>
        <w:r w:rsidRPr="00E912BE">
          <w:rPr>
            <w:rStyle w:val="normaltextrun"/>
            <w:rFonts w:ascii="Calibri" w:hAnsi="Calibri" w:cs="Calibri"/>
            <w:color w:val="0563C1"/>
            <w:u w:val="single"/>
          </w:rPr>
          <w:t>Snakemake</w:t>
        </w:r>
        <w:proofErr w:type="spellEnd"/>
        <w:r w:rsidRPr="00E912BE">
          <w:rPr>
            <w:rStyle w:val="normaltextrun"/>
            <w:rFonts w:ascii="Calibri" w:hAnsi="Calibri" w:cs="Calibri"/>
            <w:color w:val="0563C1"/>
            <w:u w:val="single"/>
          </w:rPr>
          <w:t xml:space="preserve"> — </w:t>
        </w:r>
        <w:proofErr w:type="spellStart"/>
        <w:r w:rsidRPr="00E912BE">
          <w:rPr>
            <w:rStyle w:val="normaltextrun"/>
            <w:rFonts w:ascii="Calibri" w:hAnsi="Calibri" w:cs="Calibri"/>
            <w:color w:val="0563C1"/>
            <w:u w:val="single"/>
          </w:rPr>
          <w:t>Snakemake</w:t>
        </w:r>
        <w:proofErr w:type="spellEnd"/>
        <w:r w:rsidRPr="00E912BE">
          <w:rPr>
            <w:rStyle w:val="normaltextrun"/>
            <w:rFonts w:ascii="Calibri" w:hAnsi="Calibri" w:cs="Calibri"/>
            <w:color w:val="0563C1"/>
            <w:u w:val="single"/>
          </w:rPr>
          <w:t xml:space="preserve"> 7.20.0 documentation,</w:t>
        </w:r>
      </w:hyperlink>
      <w:r w:rsidRPr="00E912BE">
        <w:rPr>
          <w:rStyle w:val="eop"/>
          <w:rFonts w:ascii="Calibri" w:eastAsiaTheme="majorEastAsia" w:hAnsi="Calibri" w:cs="Calibri"/>
        </w:rPr>
        <w:t> </w:t>
      </w:r>
    </w:p>
    <w:p w14:paraId="59F3CA98" w14:textId="1B3BE1A1" w:rsidR="003E0638" w:rsidRPr="00E912BE" w:rsidRDefault="003E0638" w:rsidP="003E0638">
      <w:pPr>
        <w:pStyle w:val="ListParagraph"/>
        <w:numPr>
          <w:ilvl w:val="0"/>
          <w:numId w:val="13"/>
        </w:numPr>
        <w:rPr>
          <w:rStyle w:val="eop"/>
          <w:rFonts w:ascii="Calibri" w:hAnsi="Calibri" w:cs="Calibri"/>
          <w:sz w:val="24"/>
          <w:szCs w:val="24"/>
        </w:rPr>
      </w:pPr>
      <w:r w:rsidRPr="00E912BE">
        <w:rPr>
          <w:rStyle w:val="normaltextrun"/>
          <w:rFonts w:ascii="Calibri" w:hAnsi="Calibri" w:cs="Calibri"/>
        </w:rPr>
        <w:t xml:space="preserve">R: </w:t>
      </w:r>
      <w:hyperlink r:id="rId22" w:tgtFrame="_blank" w:history="1">
        <w:r w:rsidRPr="00E912BE">
          <w:rPr>
            <w:rStyle w:val="normaltextrun"/>
            <w:rFonts w:ascii="Calibri" w:hAnsi="Calibri" w:cs="Calibri"/>
            <w:color w:val="0563C1"/>
            <w:u w:val="single"/>
          </w:rPr>
          <w:t>The {targets} R package user manual (ropensci.org)</w:t>
        </w:r>
      </w:hyperlink>
      <w:r w:rsidRPr="00E912BE">
        <w:rPr>
          <w:rStyle w:val="eop"/>
          <w:rFonts w:ascii="Calibri" w:eastAsiaTheme="majorEastAsia" w:hAnsi="Calibri" w:cs="Calibri"/>
        </w:rPr>
        <w:t> </w:t>
      </w:r>
    </w:p>
    <w:p w14:paraId="123C8B51" w14:textId="0E654250" w:rsidR="00AA3831" w:rsidRPr="00E912BE" w:rsidRDefault="00AA3831" w:rsidP="00C20C9F">
      <w:pPr>
        <w:pStyle w:val="ListParagraph"/>
        <w:numPr>
          <w:ilvl w:val="1"/>
          <w:numId w:val="13"/>
        </w:numPr>
        <w:rPr>
          <w:rStyle w:val="normaltextrun"/>
          <w:rFonts w:ascii="Calibri" w:hAnsi="Calibri" w:cs="Calibri"/>
          <w:sz w:val="24"/>
          <w:szCs w:val="24"/>
        </w:rPr>
      </w:pPr>
      <w:r w:rsidRPr="00E912BE">
        <w:rPr>
          <w:rStyle w:val="normaltextrun"/>
          <w:rFonts w:ascii="Calibri" w:hAnsi="Calibri" w:cs="Calibri"/>
        </w:rPr>
        <w:t>Name targets with prefixes</w:t>
      </w:r>
      <w:r w:rsidR="001C4024" w:rsidRPr="00E912BE">
        <w:rPr>
          <w:rStyle w:val="normaltextrun"/>
          <w:rFonts w:ascii="Calibri" w:hAnsi="Calibri" w:cs="Calibri"/>
        </w:rPr>
        <w:t xml:space="preserve"> (</w:t>
      </w:r>
      <w:r w:rsidR="002F3748" w:rsidRPr="00E912BE">
        <w:rPr>
          <w:rStyle w:val="normaltextrun"/>
          <w:rFonts w:ascii="Calibri" w:hAnsi="Calibri" w:cs="Calibri"/>
        </w:rPr>
        <w:t>e.g., p</w:t>
      </w:r>
      <w:r w:rsidR="00646F8D" w:rsidRPr="00E912BE">
        <w:rPr>
          <w:rStyle w:val="normaltextrun"/>
          <w:rFonts w:ascii="Calibri" w:hAnsi="Calibri" w:cs="Calibri"/>
        </w:rPr>
        <w:t>2_droughts</w:t>
      </w:r>
      <w:r w:rsidR="001C4024" w:rsidRPr="00E912BE">
        <w:rPr>
          <w:rStyle w:val="normaltextrun"/>
          <w:rFonts w:ascii="Calibri" w:hAnsi="Calibri" w:cs="Calibri"/>
        </w:rPr>
        <w:t>).</w:t>
      </w:r>
    </w:p>
    <w:p w14:paraId="516BDF9A" w14:textId="5C8D9404" w:rsidR="002F3748" w:rsidRPr="00E912BE" w:rsidRDefault="002F3748" w:rsidP="00C20C9F">
      <w:pPr>
        <w:pStyle w:val="ListParagraph"/>
        <w:numPr>
          <w:ilvl w:val="1"/>
          <w:numId w:val="13"/>
        </w:numPr>
        <w:rPr>
          <w:rStyle w:val="normaltextrun"/>
          <w:rFonts w:ascii="Calibri" w:hAnsi="Calibri" w:cs="Calibri"/>
          <w:sz w:val="24"/>
          <w:szCs w:val="24"/>
        </w:rPr>
      </w:pPr>
      <w:r w:rsidRPr="00E912BE">
        <w:rPr>
          <w:rStyle w:val="normaltextrun"/>
          <w:rFonts w:ascii="Calibri" w:hAnsi="Calibri" w:cs="Calibri"/>
        </w:rPr>
        <w:t xml:space="preserve">Name file targets with </w:t>
      </w:r>
      <w:r w:rsidR="00646F8D" w:rsidRPr="00E912BE">
        <w:rPr>
          <w:rStyle w:val="normaltextrun"/>
          <w:rFonts w:ascii="Calibri" w:hAnsi="Calibri" w:cs="Calibri"/>
        </w:rPr>
        <w:t>file-type suffixes</w:t>
      </w:r>
      <w:r w:rsidR="001C4024" w:rsidRPr="00E912BE">
        <w:rPr>
          <w:rStyle w:val="normaltextrun"/>
          <w:rFonts w:ascii="Calibri" w:hAnsi="Calibri" w:cs="Calibri"/>
        </w:rPr>
        <w:t xml:space="preserve"> (</w:t>
      </w:r>
      <w:r w:rsidR="00646F8D" w:rsidRPr="00E912BE">
        <w:rPr>
          <w:rStyle w:val="normaltextrun"/>
          <w:rFonts w:ascii="Calibri" w:hAnsi="Calibri" w:cs="Calibri"/>
        </w:rPr>
        <w:t>e.g., p1_nlcd_d</w:t>
      </w:r>
      <w:r w:rsidR="000E28F8" w:rsidRPr="00E912BE">
        <w:rPr>
          <w:rStyle w:val="normaltextrun"/>
          <w:rFonts w:ascii="Calibri" w:hAnsi="Calibri" w:cs="Calibri"/>
        </w:rPr>
        <w:t>rb_csv</w:t>
      </w:r>
      <w:r w:rsidR="006B1BDB" w:rsidRPr="00E912BE">
        <w:rPr>
          <w:rStyle w:val="normaltextrun"/>
          <w:rFonts w:ascii="Calibri" w:hAnsi="Calibri" w:cs="Calibri"/>
        </w:rPr>
        <w:t>).</w:t>
      </w:r>
    </w:p>
    <w:p w14:paraId="4EC034DD" w14:textId="2A19D29B" w:rsidR="000E28F8" w:rsidRPr="00E912BE" w:rsidRDefault="000E28F8" w:rsidP="00C20C9F">
      <w:pPr>
        <w:pStyle w:val="ListParagraph"/>
        <w:numPr>
          <w:ilvl w:val="1"/>
          <w:numId w:val="13"/>
        </w:numPr>
        <w:rPr>
          <w:rStyle w:val="normaltextrun"/>
          <w:rFonts w:ascii="Calibri" w:hAnsi="Calibri" w:cs="Calibri"/>
          <w:sz w:val="24"/>
          <w:szCs w:val="24"/>
        </w:rPr>
      </w:pPr>
      <w:r w:rsidRPr="00E912BE">
        <w:rPr>
          <w:rStyle w:val="normaltextrun"/>
          <w:rFonts w:ascii="Calibri" w:hAnsi="Calibri" w:cs="Calibri"/>
        </w:rPr>
        <w:t>.</w:t>
      </w:r>
      <w:proofErr w:type="spellStart"/>
      <w:r w:rsidRPr="00E912BE">
        <w:rPr>
          <w:rStyle w:val="normaltextrun"/>
          <w:rFonts w:ascii="Calibri" w:hAnsi="Calibri" w:cs="Calibri"/>
        </w:rPr>
        <w:t>gitignore</w:t>
      </w:r>
      <w:proofErr w:type="spellEnd"/>
      <w:r w:rsidRPr="00E912BE">
        <w:rPr>
          <w:rStyle w:val="normaltextrun"/>
          <w:rFonts w:ascii="Calibri" w:hAnsi="Calibri" w:cs="Calibri"/>
        </w:rPr>
        <w:t xml:space="preserve"> the _targets/ folder</w:t>
      </w:r>
      <w:r w:rsidR="006B1BDB" w:rsidRPr="00E912BE">
        <w:rPr>
          <w:rStyle w:val="normaltextrun"/>
          <w:rFonts w:ascii="Calibri" w:hAnsi="Calibri" w:cs="Calibri"/>
        </w:rPr>
        <w:t>.</w:t>
      </w:r>
    </w:p>
    <w:p w14:paraId="1208A0DF" w14:textId="75A69E2E" w:rsidR="00F6042C" w:rsidRPr="00E912BE" w:rsidRDefault="007A0268" w:rsidP="00F6042C">
      <w:pPr>
        <w:pStyle w:val="ListParagraph"/>
        <w:numPr>
          <w:ilvl w:val="0"/>
          <w:numId w:val="13"/>
        </w:numPr>
        <w:rPr>
          <w:rFonts w:ascii="Calibri" w:hAnsi="Calibri" w:cs="Calibri"/>
          <w:sz w:val="24"/>
          <w:szCs w:val="24"/>
        </w:rPr>
      </w:pPr>
      <w:hyperlink r:id="rId23" w:history="1">
        <w:r w:rsidR="00F6042C" w:rsidRPr="00E912BE">
          <w:rPr>
            <w:rStyle w:val="Hyperlink"/>
            <w:rFonts w:ascii="Calibri" w:hAnsi="Calibri" w:cs="Calibri"/>
          </w:rPr>
          <w:t>Training materials</w:t>
        </w:r>
      </w:hyperlink>
      <w:r w:rsidR="00F6042C" w:rsidRPr="00E912BE">
        <w:rPr>
          <w:rStyle w:val="normaltextrun"/>
          <w:rFonts w:ascii="Calibri" w:hAnsi="Calibri" w:cs="Calibri"/>
        </w:rPr>
        <w:t xml:space="preserve">. </w:t>
      </w:r>
    </w:p>
    <w:p w14:paraId="45FD25E5" w14:textId="77777777" w:rsidR="003E6733" w:rsidRPr="00E912BE" w:rsidRDefault="003E6733" w:rsidP="00D57416">
      <w:pPr>
        <w:pStyle w:val="Heading2"/>
        <w:rPr>
          <w:rStyle w:val="normaltextrun"/>
          <w:rFonts w:ascii="Calibri" w:hAnsi="Calibri" w:cs="Calibri"/>
          <w:sz w:val="22"/>
          <w:szCs w:val="22"/>
        </w:rPr>
      </w:pPr>
      <w:bookmarkStart w:id="28" w:name="_Toc137125282"/>
      <w:r w:rsidRPr="00E912BE">
        <w:rPr>
          <w:rStyle w:val="normaltextrun"/>
          <w:rFonts w:ascii="Calibri" w:hAnsi="Calibri" w:cs="Calibri"/>
          <w:sz w:val="22"/>
          <w:szCs w:val="22"/>
        </w:rPr>
        <w:t>Other tools</w:t>
      </w:r>
      <w:bookmarkEnd w:id="28"/>
    </w:p>
    <w:p w14:paraId="6F45A9D8" w14:textId="7563597F" w:rsidR="000764D0" w:rsidRPr="00E912BE" w:rsidRDefault="002E6AD4" w:rsidP="00074AAF">
      <w:pPr>
        <w:rPr>
          <w:rFonts w:ascii="Calibri" w:hAnsi="Calibri" w:cs="Calibri"/>
        </w:rPr>
      </w:pPr>
      <w:r w:rsidRPr="00E912BE">
        <w:rPr>
          <w:rStyle w:val="normaltextrun"/>
          <w:rFonts w:ascii="Calibri" w:hAnsi="Calibri" w:cs="Calibri"/>
        </w:rPr>
        <w:t xml:space="preserve">The </w:t>
      </w:r>
      <w:r w:rsidR="003E0638" w:rsidRPr="00E912BE">
        <w:rPr>
          <w:rStyle w:val="normaltextrun"/>
          <w:rFonts w:ascii="Calibri" w:hAnsi="Calibri" w:cs="Calibri"/>
        </w:rPr>
        <w:t>NHGF Catalog also has a tools section</w:t>
      </w:r>
      <w:r w:rsidR="00404C9F" w:rsidRPr="00E912BE">
        <w:rPr>
          <w:rStyle w:val="normaltextrun"/>
          <w:rFonts w:ascii="Calibri" w:hAnsi="Calibri" w:cs="Calibri"/>
        </w:rPr>
        <w:t xml:space="preserve"> including useful packages, </w:t>
      </w:r>
      <w:r w:rsidR="00403716" w:rsidRPr="00E912BE">
        <w:rPr>
          <w:rStyle w:val="normaltextrun"/>
          <w:rFonts w:ascii="Calibri" w:hAnsi="Calibri" w:cs="Calibri"/>
        </w:rPr>
        <w:t xml:space="preserve">data services, Web Feature </w:t>
      </w:r>
      <w:r w:rsidRPr="00E912BE">
        <w:rPr>
          <w:rStyle w:val="normaltextrun"/>
          <w:rFonts w:ascii="Calibri" w:hAnsi="Calibri" w:cs="Calibri"/>
        </w:rPr>
        <w:t xml:space="preserve">Services, </w:t>
      </w:r>
      <w:r w:rsidR="00641C9F" w:rsidRPr="00E912BE">
        <w:rPr>
          <w:rStyle w:val="normaltextrun"/>
          <w:rFonts w:ascii="Calibri" w:hAnsi="Calibri" w:cs="Calibri"/>
        </w:rPr>
        <w:t xml:space="preserve">and </w:t>
      </w:r>
      <w:r w:rsidRPr="00E912BE">
        <w:rPr>
          <w:rStyle w:val="normaltextrun"/>
          <w:rFonts w:ascii="Calibri" w:hAnsi="Calibri" w:cs="Calibri"/>
        </w:rPr>
        <w:t>notebooks</w:t>
      </w:r>
      <w:r w:rsidR="003E0638" w:rsidRPr="00E912BE">
        <w:rPr>
          <w:rStyle w:val="normaltextrun"/>
          <w:rFonts w:ascii="Calibri" w:hAnsi="Calibri" w:cs="Calibri"/>
        </w:rPr>
        <w:t xml:space="preserve">: </w:t>
      </w:r>
      <w:hyperlink r:id="rId24" w:anchor="/tools" w:tgtFrame="_blank" w:history="1">
        <w:r w:rsidR="003E0638" w:rsidRPr="00E912BE">
          <w:rPr>
            <w:rStyle w:val="normaltextrun"/>
            <w:rFonts w:ascii="Calibri" w:hAnsi="Calibri" w:cs="Calibri"/>
            <w:color w:val="0563C1"/>
            <w:u w:val="single"/>
          </w:rPr>
          <w:t>https://water.usgs.gov/usgs/nhgf_catalog/#/tools</w:t>
        </w:r>
      </w:hyperlink>
      <w:r w:rsidR="003E0638" w:rsidRPr="00E912BE">
        <w:rPr>
          <w:rStyle w:val="normaltextrun"/>
          <w:rFonts w:ascii="Calibri" w:hAnsi="Calibri" w:cs="Calibri"/>
          <w:color w:val="000000"/>
          <w:sz w:val="18"/>
          <w:szCs w:val="18"/>
        </w:rPr>
        <w:t> </w:t>
      </w:r>
      <w:r w:rsidR="003E0638" w:rsidRPr="00E912BE">
        <w:rPr>
          <w:rStyle w:val="eop"/>
          <w:rFonts w:ascii="Calibri" w:eastAsiaTheme="majorEastAsia" w:hAnsi="Calibri" w:cs="Calibri"/>
          <w:color w:val="000000"/>
          <w:sz w:val="18"/>
          <w:szCs w:val="18"/>
        </w:rPr>
        <w:t> </w:t>
      </w:r>
    </w:p>
    <w:p w14:paraId="6BE7A767" w14:textId="50CFBF6C" w:rsidR="00CC2269" w:rsidRPr="00E912BE" w:rsidRDefault="001501B0" w:rsidP="00D57416">
      <w:pPr>
        <w:pStyle w:val="Heading1"/>
        <w:rPr>
          <w:rStyle w:val="normaltextrun"/>
          <w:rFonts w:ascii="Calibri" w:hAnsi="Calibri" w:cs="Calibri"/>
        </w:rPr>
      </w:pPr>
      <w:bookmarkStart w:id="29" w:name="_Toc129105278"/>
      <w:bookmarkStart w:id="30" w:name="_Toc137125283"/>
      <w:commentRangeStart w:id="31"/>
      <w:r w:rsidRPr="00E912BE">
        <w:rPr>
          <w:rFonts w:ascii="Calibri" w:hAnsi="Calibri" w:cs="Calibri"/>
        </w:rPr>
        <w:t>Section</w:t>
      </w:r>
      <w:r w:rsidR="008247DC" w:rsidRPr="00E912BE">
        <w:rPr>
          <w:rFonts w:ascii="Calibri" w:hAnsi="Calibri" w:cs="Calibri"/>
        </w:rPr>
        <w:t xml:space="preserve"> </w:t>
      </w:r>
      <w:r w:rsidR="00B92EAE" w:rsidRPr="00E912BE">
        <w:rPr>
          <w:rFonts w:ascii="Calibri" w:hAnsi="Calibri" w:cs="Calibri"/>
        </w:rPr>
        <w:t>4</w:t>
      </w:r>
      <w:r w:rsidRPr="00E912BE">
        <w:rPr>
          <w:rFonts w:ascii="Calibri" w:hAnsi="Calibri" w:cs="Calibri"/>
        </w:rPr>
        <w:t xml:space="preserve"> </w:t>
      </w:r>
      <w:r w:rsidR="00DD1A5C" w:rsidRPr="00E912BE">
        <w:rPr>
          <w:rFonts w:ascii="Calibri" w:hAnsi="Calibri" w:cs="Calibri"/>
        </w:rPr>
        <w:t>–</w:t>
      </w:r>
      <w:r w:rsidRPr="00E912BE">
        <w:rPr>
          <w:rFonts w:ascii="Calibri" w:hAnsi="Calibri" w:cs="Calibri"/>
        </w:rPr>
        <w:t xml:space="preserve"> </w:t>
      </w:r>
      <w:r w:rsidR="00DD1A5C" w:rsidRPr="00E912BE">
        <w:rPr>
          <w:rFonts w:ascii="Calibri" w:hAnsi="Calibri" w:cs="Calibri"/>
        </w:rPr>
        <w:t xml:space="preserve">Data </w:t>
      </w:r>
      <w:r w:rsidR="00F1145F" w:rsidRPr="00E912BE">
        <w:rPr>
          <w:rFonts w:ascii="Calibri" w:hAnsi="Calibri" w:cs="Calibri"/>
        </w:rPr>
        <w:t>Discovery</w:t>
      </w:r>
      <w:bookmarkEnd w:id="29"/>
      <w:commentRangeEnd w:id="31"/>
      <w:r w:rsidRPr="00E912BE">
        <w:rPr>
          <w:rStyle w:val="CommentReference"/>
          <w:rFonts w:ascii="Calibri" w:hAnsi="Calibri" w:cs="Calibri"/>
        </w:rPr>
        <w:commentReference w:id="31"/>
      </w:r>
      <w:bookmarkEnd w:id="30"/>
    </w:p>
    <w:p w14:paraId="00EFE7D3" w14:textId="77EB5205" w:rsidR="00CC2269" w:rsidRPr="00E912BE" w:rsidRDefault="003E0638" w:rsidP="00CC103C">
      <w:pPr>
        <w:rPr>
          <w:rStyle w:val="normaltextrun"/>
          <w:rFonts w:ascii="Calibri" w:hAnsi="Calibri" w:cs="Calibri"/>
        </w:rPr>
      </w:pPr>
      <w:r w:rsidRPr="00E912BE">
        <w:rPr>
          <w:rStyle w:val="normaltextrun"/>
          <w:rFonts w:ascii="Calibri" w:hAnsi="Calibri" w:cs="Calibri"/>
        </w:rPr>
        <w:t>Look for data sources that are</w:t>
      </w:r>
      <w:r w:rsidR="00CC2269" w:rsidRPr="00E912BE">
        <w:rPr>
          <w:rStyle w:val="normaltextrun"/>
          <w:rFonts w:ascii="Calibri" w:hAnsi="Calibri" w:cs="Calibri"/>
        </w:rPr>
        <w:t>:</w:t>
      </w:r>
    </w:p>
    <w:p w14:paraId="5F457FC1" w14:textId="29604403" w:rsidR="00CC103C" w:rsidRPr="00E912BE" w:rsidRDefault="00417024" w:rsidP="00CC103C">
      <w:pPr>
        <w:pStyle w:val="ListParagraph"/>
        <w:numPr>
          <w:ilvl w:val="0"/>
          <w:numId w:val="21"/>
        </w:numPr>
        <w:rPr>
          <w:rStyle w:val="normaltextrun"/>
          <w:rFonts w:ascii="Calibri" w:hAnsi="Calibri" w:cs="Calibri"/>
        </w:rPr>
      </w:pPr>
      <w:r w:rsidRPr="00E912BE">
        <w:rPr>
          <w:rStyle w:val="normaltextrun"/>
          <w:rFonts w:ascii="Calibri" w:hAnsi="Calibri" w:cs="Calibri"/>
        </w:rPr>
        <w:t>E</w:t>
      </w:r>
      <w:r w:rsidR="00CC2269" w:rsidRPr="00E912BE">
        <w:rPr>
          <w:rStyle w:val="normaltextrun"/>
          <w:rFonts w:ascii="Calibri" w:hAnsi="Calibri" w:cs="Calibri"/>
        </w:rPr>
        <w:t xml:space="preserve">fficient (i.e., </w:t>
      </w:r>
      <w:proofErr w:type="gramStart"/>
      <w:r w:rsidR="00080077">
        <w:rPr>
          <w:rStyle w:val="normaltextrun"/>
          <w:rFonts w:ascii="Calibri" w:hAnsi="Calibri" w:cs="Calibri"/>
        </w:rPr>
        <w:t>downloadable</w:t>
      </w:r>
      <w:proofErr w:type="gramEnd"/>
      <w:r w:rsidR="00080077">
        <w:rPr>
          <w:rStyle w:val="normaltextrun"/>
          <w:rFonts w:ascii="Calibri" w:hAnsi="Calibri" w:cs="Calibri"/>
        </w:rPr>
        <w:t xml:space="preserve"> and usable</w:t>
      </w:r>
      <w:r w:rsidR="00CC2269" w:rsidRPr="00E912BE">
        <w:rPr>
          <w:rStyle w:val="normaltextrun"/>
          <w:rFonts w:ascii="Calibri" w:hAnsi="Calibri" w:cs="Calibri"/>
        </w:rPr>
        <w:t xml:space="preserve"> at CONUS scale)</w:t>
      </w:r>
    </w:p>
    <w:p w14:paraId="7336FD02" w14:textId="77777777" w:rsidR="00CC103C" w:rsidRPr="00E912BE" w:rsidRDefault="00417024" w:rsidP="00CC103C">
      <w:pPr>
        <w:pStyle w:val="ListParagraph"/>
        <w:numPr>
          <w:ilvl w:val="0"/>
          <w:numId w:val="21"/>
        </w:numPr>
        <w:rPr>
          <w:rStyle w:val="normaltextrun"/>
          <w:rFonts w:ascii="Calibri" w:hAnsi="Calibri" w:cs="Calibri"/>
        </w:rPr>
      </w:pPr>
      <w:r w:rsidRPr="00E912BE">
        <w:rPr>
          <w:rStyle w:val="normaltextrun"/>
          <w:rFonts w:ascii="Calibri" w:hAnsi="Calibri" w:cs="Calibri"/>
        </w:rPr>
        <w:t>A</w:t>
      </w:r>
      <w:r w:rsidR="00CC2269" w:rsidRPr="00E912BE">
        <w:rPr>
          <w:rStyle w:val="normaltextrun"/>
          <w:rFonts w:ascii="Calibri" w:hAnsi="Calibri" w:cs="Calibri"/>
        </w:rPr>
        <w:t>ccessible remotely to us on the project (bonus if publicly accessible)</w:t>
      </w:r>
    </w:p>
    <w:p w14:paraId="1CAACD68" w14:textId="3EC942CD" w:rsidR="00CC103C" w:rsidRPr="00E912BE" w:rsidRDefault="00417024" w:rsidP="00CC103C">
      <w:pPr>
        <w:pStyle w:val="ListParagraph"/>
        <w:numPr>
          <w:ilvl w:val="0"/>
          <w:numId w:val="21"/>
        </w:numPr>
        <w:rPr>
          <w:rStyle w:val="normaltextrun"/>
          <w:rFonts w:ascii="Calibri" w:hAnsi="Calibri" w:cs="Calibri"/>
        </w:rPr>
      </w:pPr>
      <w:r w:rsidRPr="00E912BE">
        <w:rPr>
          <w:rStyle w:val="normaltextrun"/>
          <w:rFonts w:ascii="Calibri" w:hAnsi="Calibri" w:cs="Calibri"/>
        </w:rPr>
        <w:t>A</w:t>
      </w:r>
      <w:r w:rsidR="00CC2269" w:rsidRPr="00E912BE">
        <w:rPr>
          <w:rStyle w:val="normaltextrun"/>
          <w:rFonts w:ascii="Calibri" w:hAnsi="Calibri" w:cs="Calibri"/>
        </w:rPr>
        <w:t>ble to take multiple requests</w:t>
      </w:r>
      <w:r w:rsidR="00F03B46">
        <w:rPr>
          <w:rStyle w:val="normaltextrun"/>
          <w:rFonts w:ascii="Calibri" w:hAnsi="Calibri" w:cs="Calibri"/>
        </w:rPr>
        <w:t xml:space="preserve"> to download full set</w:t>
      </w:r>
      <w:r w:rsidR="00CC2269" w:rsidRPr="00E912BE">
        <w:rPr>
          <w:rStyle w:val="normaltextrun"/>
          <w:rFonts w:ascii="Calibri" w:hAnsi="Calibri" w:cs="Calibri"/>
        </w:rPr>
        <w:t xml:space="preserve"> (</w:t>
      </w:r>
      <w:r w:rsidR="00F03B46">
        <w:rPr>
          <w:rStyle w:val="normaltextrun"/>
          <w:rFonts w:ascii="Calibri" w:hAnsi="Calibri" w:cs="Calibri"/>
        </w:rPr>
        <w:t xml:space="preserve">able to accommodate a </w:t>
      </w:r>
      <w:r w:rsidR="00CC2269" w:rsidRPr="00E912BE">
        <w:rPr>
          <w:rStyle w:val="normaltextrun"/>
          <w:rFonts w:ascii="Calibri" w:hAnsi="Calibri" w:cs="Calibri"/>
        </w:rPr>
        <w:t>reusable pipeline)</w:t>
      </w:r>
    </w:p>
    <w:p w14:paraId="2C04CCF4" w14:textId="0C9A75ED" w:rsidR="00CC2269" w:rsidRPr="00E912BE" w:rsidRDefault="00417024" w:rsidP="00CC103C">
      <w:pPr>
        <w:pStyle w:val="ListParagraph"/>
        <w:numPr>
          <w:ilvl w:val="0"/>
          <w:numId w:val="21"/>
        </w:numPr>
        <w:rPr>
          <w:rStyle w:val="normaltextrun"/>
          <w:rFonts w:ascii="Calibri" w:hAnsi="Calibri" w:cs="Calibri"/>
        </w:rPr>
      </w:pPr>
      <w:r w:rsidRPr="00E912BE">
        <w:rPr>
          <w:rStyle w:val="normaltextrun"/>
          <w:rFonts w:ascii="Calibri" w:hAnsi="Calibri" w:cs="Calibri"/>
        </w:rPr>
        <w:t>S</w:t>
      </w:r>
      <w:r w:rsidR="00CC2269" w:rsidRPr="00E912BE">
        <w:rPr>
          <w:rStyle w:val="normaltextrun"/>
          <w:rFonts w:ascii="Calibri" w:hAnsi="Calibri" w:cs="Calibri"/>
        </w:rPr>
        <w:t xml:space="preserve">table and persistent (for when new drops come out every couple </w:t>
      </w:r>
      <w:proofErr w:type="gramStart"/>
      <w:r w:rsidR="00CC2269" w:rsidRPr="00E912BE">
        <w:rPr>
          <w:rStyle w:val="normaltextrun"/>
          <w:rFonts w:ascii="Calibri" w:hAnsi="Calibri" w:cs="Calibri"/>
        </w:rPr>
        <w:t>years</w:t>
      </w:r>
      <w:proofErr w:type="gramEnd"/>
      <w:r w:rsidR="00CC2269" w:rsidRPr="00E912BE">
        <w:rPr>
          <w:rStyle w:val="normaltextrun"/>
          <w:rFonts w:ascii="Calibri" w:hAnsi="Calibri" w:cs="Calibri"/>
        </w:rPr>
        <w:t>, new drops update old data)</w:t>
      </w:r>
    </w:p>
    <w:p w14:paraId="635AA32A" w14:textId="0A0ABCE1" w:rsidR="00620E29" w:rsidRPr="00E912BE" w:rsidRDefault="003E0638" w:rsidP="00CC103C">
      <w:pPr>
        <w:rPr>
          <w:rStyle w:val="normaltextrun"/>
          <w:rFonts w:ascii="Calibri" w:hAnsi="Calibri" w:cs="Calibri"/>
        </w:rPr>
      </w:pPr>
      <w:r w:rsidRPr="00E912BE">
        <w:rPr>
          <w:rStyle w:val="normaltextrun"/>
          <w:rFonts w:ascii="Calibri" w:hAnsi="Calibri" w:cs="Calibri"/>
        </w:rPr>
        <w:t>G</w:t>
      </w:r>
      <w:r w:rsidR="00620E29" w:rsidRPr="00E912BE">
        <w:rPr>
          <w:rStyle w:val="normaltextrun"/>
          <w:rFonts w:ascii="Calibri" w:hAnsi="Calibri" w:cs="Calibri"/>
        </w:rPr>
        <w:t>ood starting points</w:t>
      </w:r>
      <w:r w:rsidRPr="00E912BE">
        <w:rPr>
          <w:rStyle w:val="normaltextrun"/>
          <w:rFonts w:ascii="Calibri" w:hAnsi="Calibri" w:cs="Calibri"/>
        </w:rPr>
        <w:t xml:space="preserve"> are</w:t>
      </w:r>
      <w:r w:rsidR="00620E29" w:rsidRPr="00E912BE">
        <w:rPr>
          <w:rStyle w:val="normaltextrun"/>
          <w:rFonts w:ascii="Calibri" w:hAnsi="Calibri" w:cs="Calibri"/>
        </w:rPr>
        <w:t xml:space="preserve">: </w:t>
      </w:r>
    </w:p>
    <w:p w14:paraId="7187E569" w14:textId="77777777" w:rsidR="00620E29" w:rsidRPr="00E912BE" w:rsidRDefault="000764D0" w:rsidP="00410C7E">
      <w:pPr>
        <w:pStyle w:val="paragraph"/>
        <w:numPr>
          <w:ilvl w:val="0"/>
          <w:numId w:val="2"/>
        </w:numPr>
        <w:textAlignment w:val="baseline"/>
        <w:rPr>
          <w:rFonts w:ascii="Calibri" w:hAnsi="Calibri" w:cs="Calibri"/>
          <w:sz w:val="22"/>
          <w:szCs w:val="22"/>
        </w:rPr>
      </w:pPr>
      <w:r w:rsidRPr="00E912BE">
        <w:rPr>
          <w:rStyle w:val="normaltextrun"/>
          <w:rFonts w:ascii="Calibri" w:hAnsi="Calibri" w:cs="Calibri"/>
          <w:sz w:val="22"/>
          <w:szCs w:val="22"/>
        </w:rPr>
        <w:t xml:space="preserve">NHGF Catalog: </w:t>
      </w:r>
      <w:hyperlink r:id="rId25" w:anchor="/data" w:tgtFrame="_blank" w:history="1">
        <w:proofErr w:type="spellStart"/>
        <w:r w:rsidRPr="00E912BE">
          <w:rPr>
            <w:rStyle w:val="normaltextrun"/>
            <w:rFonts w:ascii="Calibri" w:hAnsi="Calibri" w:cs="Calibri"/>
            <w:color w:val="0563C1"/>
            <w:sz w:val="22"/>
            <w:szCs w:val="22"/>
            <w:u w:val="single"/>
          </w:rPr>
          <w:t>nhgf_catalog</w:t>
        </w:r>
        <w:proofErr w:type="spellEnd"/>
        <w:r w:rsidRPr="00E912BE">
          <w:rPr>
            <w:rStyle w:val="normaltextrun"/>
            <w:rFonts w:ascii="Calibri" w:hAnsi="Calibri" w:cs="Calibri"/>
            <w:color w:val="0563C1"/>
            <w:sz w:val="22"/>
            <w:szCs w:val="22"/>
            <w:u w:val="single"/>
          </w:rPr>
          <w:t xml:space="preserve"> (usgs.gov)</w:t>
        </w:r>
      </w:hyperlink>
      <w:r w:rsidRPr="00E912BE">
        <w:rPr>
          <w:rStyle w:val="eop"/>
          <w:rFonts w:ascii="Calibri" w:eastAsiaTheme="majorEastAsia" w:hAnsi="Calibri" w:cs="Calibri"/>
          <w:sz w:val="22"/>
          <w:szCs w:val="22"/>
        </w:rPr>
        <w:t> </w:t>
      </w:r>
    </w:p>
    <w:p w14:paraId="720E0C46" w14:textId="3CFA8332" w:rsidR="000764D0" w:rsidRPr="00E912BE" w:rsidRDefault="000764D0" w:rsidP="00410C7E">
      <w:pPr>
        <w:pStyle w:val="paragraph"/>
        <w:numPr>
          <w:ilvl w:val="0"/>
          <w:numId w:val="2"/>
        </w:numPr>
        <w:textAlignment w:val="baseline"/>
        <w:rPr>
          <w:rFonts w:ascii="Calibri" w:hAnsi="Calibri" w:cs="Calibri"/>
          <w:sz w:val="22"/>
          <w:szCs w:val="22"/>
        </w:rPr>
      </w:pPr>
      <w:r w:rsidRPr="00E912BE">
        <w:rPr>
          <w:rStyle w:val="normaltextrun"/>
          <w:rFonts w:ascii="Calibri" w:hAnsi="Calibri" w:cs="Calibri"/>
          <w:sz w:val="22"/>
          <w:szCs w:val="22"/>
        </w:rPr>
        <w:t xml:space="preserve">Geo Data Portal: </w:t>
      </w:r>
      <w:hyperlink r:id="rId26" w:tgtFrame="_blank" w:history="1">
        <w:r w:rsidRPr="00E912BE">
          <w:rPr>
            <w:rStyle w:val="normaltextrun"/>
            <w:rFonts w:ascii="Calibri" w:hAnsi="Calibri" w:cs="Calibri"/>
            <w:color w:val="0563C1"/>
            <w:sz w:val="22"/>
            <w:szCs w:val="22"/>
            <w:u w:val="single"/>
          </w:rPr>
          <w:t>USGS Geo Data Portal</w:t>
        </w:r>
      </w:hyperlink>
      <w:r w:rsidRPr="00E912BE">
        <w:rPr>
          <w:rStyle w:val="eop"/>
          <w:rFonts w:ascii="Calibri" w:eastAsiaTheme="majorEastAsia" w:hAnsi="Calibri" w:cs="Calibri"/>
          <w:sz w:val="22"/>
          <w:szCs w:val="22"/>
        </w:rPr>
        <w:t> </w:t>
      </w:r>
    </w:p>
    <w:p w14:paraId="1FF9BD16" w14:textId="77777777" w:rsidR="000764D0" w:rsidRPr="00E912BE" w:rsidRDefault="000764D0" w:rsidP="00410C7E">
      <w:pPr>
        <w:pStyle w:val="paragraph"/>
        <w:numPr>
          <w:ilvl w:val="0"/>
          <w:numId w:val="2"/>
        </w:numPr>
        <w:textAlignment w:val="baseline"/>
        <w:rPr>
          <w:rFonts w:ascii="Calibri" w:hAnsi="Calibri" w:cs="Calibri"/>
          <w:sz w:val="22"/>
          <w:szCs w:val="22"/>
        </w:rPr>
      </w:pPr>
      <w:proofErr w:type="spellStart"/>
      <w:r w:rsidRPr="00E912BE">
        <w:rPr>
          <w:rStyle w:val="spellingerror"/>
          <w:rFonts w:ascii="Calibri" w:hAnsi="Calibri" w:cs="Calibri"/>
          <w:sz w:val="22"/>
          <w:szCs w:val="22"/>
        </w:rPr>
        <w:t>OPeNDAP</w:t>
      </w:r>
      <w:proofErr w:type="spellEnd"/>
      <w:r w:rsidRPr="00E912BE">
        <w:rPr>
          <w:rStyle w:val="normaltextrun"/>
          <w:rFonts w:ascii="Calibri" w:hAnsi="Calibri" w:cs="Calibri"/>
          <w:sz w:val="22"/>
          <w:szCs w:val="22"/>
        </w:rPr>
        <w:t xml:space="preserve"> Catalog: </w:t>
      </w:r>
      <w:hyperlink r:id="rId27" w:tgtFrame="_blank" w:history="1">
        <w:r w:rsidRPr="00E912BE">
          <w:rPr>
            <w:rStyle w:val="normaltextrun"/>
            <w:rFonts w:ascii="Calibri" w:hAnsi="Calibri" w:cs="Calibri"/>
            <w:color w:val="0563C1"/>
            <w:sz w:val="22"/>
            <w:szCs w:val="22"/>
            <w:u w:val="single"/>
          </w:rPr>
          <w:t xml:space="preserve">R </w:t>
        </w:r>
        <w:proofErr w:type="spellStart"/>
        <w:r w:rsidRPr="00E912BE">
          <w:rPr>
            <w:rStyle w:val="normaltextrun"/>
            <w:rFonts w:ascii="Calibri" w:hAnsi="Calibri" w:cs="Calibri"/>
            <w:color w:val="0563C1"/>
            <w:sz w:val="22"/>
            <w:szCs w:val="22"/>
            <w:u w:val="single"/>
          </w:rPr>
          <w:t>OpenDap</w:t>
        </w:r>
        <w:proofErr w:type="spellEnd"/>
        <w:r w:rsidRPr="00E912BE">
          <w:rPr>
            <w:rStyle w:val="normaltextrun"/>
            <w:rFonts w:ascii="Calibri" w:hAnsi="Calibri" w:cs="Calibri"/>
            <w:color w:val="0563C1"/>
            <w:sz w:val="22"/>
            <w:szCs w:val="22"/>
            <w:u w:val="single"/>
          </w:rPr>
          <w:t xml:space="preserve"> Client • </w:t>
        </w:r>
        <w:proofErr w:type="spellStart"/>
        <w:r w:rsidRPr="00E912BE">
          <w:rPr>
            <w:rStyle w:val="normaltextrun"/>
            <w:rFonts w:ascii="Calibri" w:hAnsi="Calibri" w:cs="Calibri"/>
            <w:color w:val="0563C1"/>
            <w:sz w:val="22"/>
            <w:szCs w:val="22"/>
            <w:u w:val="single"/>
          </w:rPr>
          <w:t>opendap.catalog</w:t>
        </w:r>
        <w:proofErr w:type="spellEnd"/>
        <w:r w:rsidRPr="00E912BE">
          <w:rPr>
            <w:rStyle w:val="normaltextrun"/>
            <w:rFonts w:ascii="Calibri" w:hAnsi="Calibri" w:cs="Calibri"/>
            <w:color w:val="0563C1"/>
            <w:sz w:val="22"/>
            <w:szCs w:val="22"/>
            <w:u w:val="single"/>
          </w:rPr>
          <w:t xml:space="preserve"> (mikejohnson51.github.io)</w:t>
        </w:r>
      </w:hyperlink>
      <w:r w:rsidRPr="00E912BE">
        <w:rPr>
          <w:rStyle w:val="eop"/>
          <w:rFonts w:ascii="Calibri" w:eastAsiaTheme="majorEastAsia" w:hAnsi="Calibri" w:cs="Calibri"/>
          <w:sz w:val="22"/>
          <w:szCs w:val="22"/>
        </w:rPr>
        <w:t> </w:t>
      </w:r>
    </w:p>
    <w:p w14:paraId="4AD7BEF2" w14:textId="0EB24FF3" w:rsidR="000764D0" w:rsidRPr="00E912BE" w:rsidRDefault="000764D0" w:rsidP="00410C7E">
      <w:pPr>
        <w:pStyle w:val="paragraph"/>
        <w:numPr>
          <w:ilvl w:val="0"/>
          <w:numId w:val="2"/>
        </w:numPr>
        <w:textAlignment w:val="baseline"/>
        <w:rPr>
          <w:rStyle w:val="eop"/>
          <w:rFonts w:ascii="Calibri" w:hAnsi="Calibri" w:cs="Calibri"/>
          <w:sz w:val="22"/>
          <w:szCs w:val="22"/>
        </w:rPr>
      </w:pPr>
      <w:r w:rsidRPr="00E912BE">
        <w:rPr>
          <w:rStyle w:val="normaltextrun"/>
          <w:rFonts w:ascii="Calibri" w:hAnsi="Calibri" w:cs="Calibri"/>
          <w:sz w:val="22"/>
          <w:szCs w:val="22"/>
        </w:rPr>
        <w:t>NHGF STAC – in dev currently, will have almost the same content as catalogs above, but more machine-readable</w:t>
      </w:r>
      <w:r w:rsidRPr="00E912BE">
        <w:rPr>
          <w:rStyle w:val="eop"/>
          <w:rFonts w:ascii="Calibri" w:eastAsiaTheme="majorEastAsia" w:hAnsi="Calibri" w:cs="Calibri"/>
          <w:sz w:val="22"/>
          <w:szCs w:val="22"/>
        </w:rPr>
        <w:t> </w:t>
      </w:r>
    </w:p>
    <w:p w14:paraId="3AAD2C10" w14:textId="0E0E9D33" w:rsidR="00F34805" w:rsidRPr="00E912BE" w:rsidRDefault="00F34805" w:rsidP="00CC103C">
      <w:pPr>
        <w:rPr>
          <w:rStyle w:val="eop"/>
          <w:rFonts w:ascii="Calibri" w:eastAsia="Times New Roman" w:hAnsi="Calibri" w:cs="Calibri"/>
        </w:rPr>
      </w:pPr>
      <w:r w:rsidRPr="00E912BE">
        <w:rPr>
          <w:rStyle w:val="eop"/>
          <w:rFonts w:ascii="Calibri" w:eastAsiaTheme="majorEastAsia" w:hAnsi="Calibri" w:cs="Calibri"/>
        </w:rPr>
        <w:t>General notes:</w:t>
      </w:r>
    </w:p>
    <w:p w14:paraId="5F5E4A86" w14:textId="53F17AE0" w:rsidR="00F34805" w:rsidRPr="00E912BE" w:rsidRDefault="00074AAF" w:rsidP="00F34805">
      <w:pPr>
        <w:pStyle w:val="ListParagraph"/>
        <w:numPr>
          <w:ilvl w:val="0"/>
          <w:numId w:val="2"/>
        </w:numPr>
        <w:rPr>
          <w:rFonts w:ascii="Calibri" w:hAnsi="Calibri" w:cs="Calibri"/>
        </w:rPr>
      </w:pPr>
      <w:r w:rsidRPr="00E912BE">
        <w:rPr>
          <w:rFonts w:ascii="Calibri" w:hAnsi="Calibri" w:cs="Calibri"/>
        </w:rPr>
        <w:t>A</w:t>
      </w:r>
      <w:r w:rsidR="00F34805" w:rsidRPr="00E912BE">
        <w:rPr>
          <w:rFonts w:ascii="Calibri" w:hAnsi="Calibri" w:cs="Calibri"/>
        </w:rPr>
        <w:t>void data download - use an existing data source co-located with your compute</w:t>
      </w:r>
      <w:ins w:id="32" w:author="Smith, Jared David" w:date="2023-04-06T17:53:00Z">
        <w:r w:rsidR="487D709D" w:rsidRPr="00E912BE">
          <w:rPr>
            <w:rFonts w:ascii="Calibri" w:hAnsi="Calibri" w:cs="Calibri"/>
          </w:rPr>
          <w:t>r</w:t>
        </w:r>
      </w:ins>
      <w:r w:rsidR="00F34805" w:rsidRPr="00E912BE">
        <w:rPr>
          <w:rFonts w:ascii="Calibri" w:hAnsi="Calibri" w:cs="Calibri"/>
        </w:rPr>
        <w:t xml:space="preserve"> whenever possible </w:t>
      </w:r>
    </w:p>
    <w:p w14:paraId="5EA2E06C" w14:textId="74307277" w:rsidR="00F34805" w:rsidRPr="00E912BE" w:rsidRDefault="00074AAF" w:rsidP="00F34805">
      <w:pPr>
        <w:pStyle w:val="ListParagraph"/>
        <w:numPr>
          <w:ilvl w:val="0"/>
          <w:numId w:val="2"/>
        </w:numPr>
        <w:rPr>
          <w:rFonts w:ascii="Calibri" w:hAnsi="Calibri" w:cs="Calibri"/>
        </w:rPr>
      </w:pPr>
      <w:r w:rsidRPr="00E912BE">
        <w:rPr>
          <w:rFonts w:ascii="Calibri" w:hAnsi="Calibri" w:cs="Calibri"/>
        </w:rPr>
        <w:t>P</w:t>
      </w:r>
      <w:r w:rsidR="00F34805" w:rsidRPr="00E912BE">
        <w:rPr>
          <w:rFonts w:ascii="Calibri" w:hAnsi="Calibri" w:cs="Calibri"/>
        </w:rPr>
        <w:t>rioritize "chunked" data (</w:t>
      </w:r>
      <w:r w:rsidR="008142E8" w:rsidRPr="00E912BE">
        <w:rPr>
          <w:rFonts w:ascii="Calibri" w:hAnsi="Calibri" w:cs="Calibri"/>
        </w:rPr>
        <w:t>data that has or can have natural splits</w:t>
      </w:r>
      <w:r w:rsidR="00F34805" w:rsidRPr="00E912BE">
        <w:rPr>
          <w:rFonts w:ascii="Calibri" w:hAnsi="Calibri" w:cs="Calibri"/>
        </w:rPr>
        <w:t xml:space="preserve">) that is conducive to </w:t>
      </w:r>
      <w:r w:rsidRPr="00E912BE">
        <w:rPr>
          <w:rFonts w:ascii="Calibri" w:hAnsi="Calibri" w:cs="Calibri"/>
        </w:rPr>
        <w:t>P</w:t>
      </w:r>
      <w:r w:rsidR="00F34805" w:rsidRPr="00E912BE">
        <w:rPr>
          <w:rFonts w:ascii="Calibri" w:hAnsi="Calibri" w:cs="Calibri"/>
        </w:rPr>
        <w:t xml:space="preserve">arallelized workflows if you plan on doing large scale analysis </w:t>
      </w:r>
    </w:p>
    <w:p w14:paraId="0665D6E6" w14:textId="42E4CD40" w:rsidR="00F34805" w:rsidRPr="00E912BE" w:rsidRDefault="00F34805" w:rsidP="00F34805">
      <w:pPr>
        <w:pStyle w:val="ListParagraph"/>
        <w:numPr>
          <w:ilvl w:val="0"/>
          <w:numId w:val="2"/>
        </w:numPr>
        <w:rPr>
          <w:rFonts w:ascii="Calibri" w:hAnsi="Calibri" w:cs="Calibri"/>
        </w:rPr>
      </w:pPr>
      <w:r w:rsidRPr="00E912BE">
        <w:rPr>
          <w:rFonts w:ascii="Calibri" w:hAnsi="Calibri" w:cs="Calibri"/>
        </w:rPr>
        <w:t xml:space="preserve">add in link to baby STAC: </w:t>
      </w:r>
      <w:hyperlink r:id="rId28" w:history="1">
        <w:r w:rsidRPr="00E912BE">
          <w:rPr>
            <w:rStyle w:val="Hyperlink"/>
            <w:rFonts w:ascii="Calibri" w:hAnsi="Calibri" w:cs="Calibri"/>
          </w:rPr>
          <w:t>https://code.usgs.gov/wma/nhgf/stac</w:t>
        </w:r>
      </w:hyperlink>
    </w:p>
    <w:p w14:paraId="111D027F" w14:textId="01A7C693" w:rsidR="001E717F" w:rsidRPr="00E912BE" w:rsidRDefault="001E717F" w:rsidP="00D57416">
      <w:pPr>
        <w:pStyle w:val="Heading1"/>
        <w:rPr>
          <w:rStyle w:val="eop"/>
          <w:rFonts w:ascii="Calibri" w:hAnsi="Calibri" w:cs="Calibri"/>
        </w:rPr>
      </w:pPr>
      <w:bookmarkStart w:id="33" w:name="_Toc129105279"/>
      <w:bookmarkStart w:id="34" w:name="_Toc137125284"/>
      <w:r w:rsidRPr="00E912BE">
        <w:rPr>
          <w:rStyle w:val="eop"/>
          <w:rFonts w:ascii="Calibri" w:hAnsi="Calibri" w:cs="Calibri"/>
        </w:rPr>
        <w:t>Section 5 - Data Creation</w:t>
      </w:r>
      <w:bookmarkEnd w:id="33"/>
      <w:bookmarkEnd w:id="34"/>
    </w:p>
    <w:p w14:paraId="12B393BB" w14:textId="0988096E" w:rsidR="001E717F" w:rsidRPr="00E912BE" w:rsidRDefault="008C6246" w:rsidP="004034E0">
      <w:pPr>
        <w:pStyle w:val="ListParagraph"/>
        <w:numPr>
          <w:ilvl w:val="0"/>
          <w:numId w:val="19"/>
        </w:numPr>
        <w:rPr>
          <w:rFonts w:ascii="Calibri" w:hAnsi="Calibri" w:cs="Calibri"/>
        </w:rPr>
      </w:pPr>
      <w:r w:rsidRPr="00E912BE">
        <w:rPr>
          <w:rFonts w:ascii="Calibri" w:hAnsi="Calibri" w:cs="Calibri"/>
        </w:rPr>
        <w:t>A</w:t>
      </w:r>
      <w:r w:rsidR="004034E0" w:rsidRPr="00E912BE">
        <w:rPr>
          <w:rFonts w:ascii="Calibri" w:hAnsi="Calibri" w:cs="Calibri"/>
        </w:rPr>
        <w:t>gree upon output formats before starting work</w:t>
      </w:r>
      <w:r w:rsidR="002446AC">
        <w:rPr>
          <w:rFonts w:ascii="Calibri" w:hAnsi="Calibri" w:cs="Calibri"/>
        </w:rPr>
        <w:t xml:space="preserve">. Keep end-user (interested parties) and their prefer censes in mind when developing outputs. </w:t>
      </w:r>
    </w:p>
    <w:p w14:paraId="47623720" w14:textId="75440BB9" w:rsidR="001E717F" w:rsidRPr="00E912BE" w:rsidRDefault="008C6246" w:rsidP="001E717F">
      <w:pPr>
        <w:pStyle w:val="ListParagraph"/>
        <w:numPr>
          <w:ilvl w:val="0"/>
          <w:numId w:val="19"/>
        </w:numPr>
        <w:rPr>
          <w:rFonts w:ascii="Calibri" w:hAnsi="Calibri" w:cs="Calibri"/>
        </w:rPr>
      </w:pPr>
      <w:r w:rsidRPr="00E912BE">
        <w:rPr>
          <w:rFonts w:ascii="Calibri" w:hAnsi="Calibri" w:cs="Calibri"/>
        </w:rPr>
        <w:t>R</w:t>
      </w:r>
      <w:commentRangeStart w:id="35"/>
      <w:r w:rsidR="004034E0" w:rsidRPr="00E912BE">
        <w:rPr>
          <w:rFonts w:ascii="Calibri" w:hAnsi="Calibri" w:cs="Calibri"/>
        </w:rPr>
        <w:t>ecommendations</w:t>
      </w:r>
      <w:commentRangeEnd w:id="35"/>
      <w:r w:rsidR="004034E0" w:rsidRPr="00E912BE">
        <w:rPr>
          <w:rStyle w:val="CommentReference"/>
          <w:rFonts w:ascii="Calibri" w:hAnsi="Calibri" w:cs="Calibri"/>
        </w:rPr>
        <w:commentReference w:id="35"/>
      </w:r>
    </w:p>
    <w:p w14:paraId="3B710F2D" w14:textId="2BA1E0CA" w:rsidR="001E4C31" w:rsidRPr="004A46C8" w:rsidRDefault="008C6246" w:rsidP="004A46C8">
      <w:pPr>
        <w:pStyle w:val="ListParagraph"/>
        <w:numPr>
          <w:ilvl w:val="0"/>
          <w:numId w:val="19"/>
        </w:numPr>
        <w:rPr>
          <w:rFonts w:ascii="Calibri" w:hAnsi="Calibri" w:cs="Calibri"/>
        </w:rPr>
      </w:pPr>
      <w:r w:rsidRPr="00E912BE">
        <w:rPr>
          <w:rFonts w:ascii="Calibri" w:hAnsi="Calibri" w:cs="Calibri"/>
        </w:rPr>
        <w:lastRenderedPageBreak/>
        <w:t>Naming conventions:</w:t>
      </w:r>
    </w:p>
    <w:p w14:paraId="36058B05" w14:textId="5D596425" w:rsidR="008C6246" w:rsidRPr="00E912BE" w:rsidRDefault="008C6246" w:rsidP="008C6246">
      <w:pPr>
        <w:pStyle w:val="ListParagraph"/>
        <w:numPr>
          <w:ilvl w:val="1"/>
          <w:numId w:val="19"/>
        </w:numPr>
        <w:rPr>
          <w:rFonts w:ascii="Calibri" w:hAnsi="Calibri" w:cs="Calibri"/>
        </w:rPr>
      </w:pPr>
      <w:r w:rsidRPr="00E912BE">
        <w:rPr>
          <w:rFonts w:ascii="Calibri" w:hAnsi="Calibri" w:cs="Calibri"/>
        </w:rPr>
        <w:t>Date: use “date” variable name</w:t>
      </w:r>
      <w:r w:rsidR="00A23001">
        <w:rPr>
          <w:rFonts w:ascii="Calibri" w:hAnsi="Calibri" w:cs="Calibri"/>
        </w:rPr>
        <w:t xml:space="preserve"> when there is no time component</w:t>
      </w:r>
      <w:r w:rsidRPr="00E912BE">
        <w:rPr>
          <w:rFonts w:ascii="Calibri" w:hAnsi="Calibri" w:cs="Calibri"/>
        </w:rPr>
        <w:t xml:space="preserve"> and format</w:t>
      </w:r>
      <w:r w:rsidR="00BF4C1E">
        <w:rPr>
          <w:rFonts w:ascii="Calibri" w:hAnsi="Calibri" w:cs="Calibri"/>
        </w:rPr>
        <w:t xml:space="preserve"> it</w:t>
      </w:r>
      <w:r w:rsidRPr="00E912BE">
        <w:rPr>
          <w:rFonts w:ascii="Calibri" w:hAnsi="Calibri" w:cs="Calibri"/>
        </w:rPr>
        <w:t xml:space="preserve"> YYYY-MM-DD</w:t>
      </w:r>
    </w:p>
    <w:p w14:paraId="0DB30567" w14:textId="77777777" w:rsidR="008C6246" w:rsidRPr="00E912BE" w:rsidRDefault="008C6246" w:rsidP="008C6246">
      <w:pPr>
        <w:pStyle w:val="ListParagraph"/>
        <w:numPr>
          <w:ilvl w:val="1"/>
          <w:numId w:val="19"/>
        </w:numPr>
        <w:rPr>
          <w:rFonts w:ascii="Calibri" w:hAnsi="Calibri" w:cs="Calibri"/>
        </w:rPr>
      </w:pPr>
      <w:r w:rsidRPr="00E912BE">
        <w:rPr>
          <w:rFonts w:ascii="Calibri" w:hAnsi="Calibri" w:cs="Calibri"/>
        </w:rPr>
        <w:t>Time: use “time” variable name and format HH:MM:SS</w:t>
      </w:r>
    </w:p>
    <w:p w14:paraId="27E2F7F1" w14:textId="15AB6B55" w:rsidR="008C6246" w:rsidRPr="00E912BE" w:rsidRDefault="008C6246" w:rsidP="008C6246">
      <w:pPr>
        <w:pStyle w:val="ListParagraph"/>
        <w:numPr>
          <w:ilvl w:val="1"/>
          <w:numId w:val="19"/>
        </w:numPr>
        <w:rPr>
          <w:rFonts w:ascii="Calibri" w:hAnsi="Calibri" w:cs="Calibri"/>
        </w:rPr>
      </w:pPr>
      <w:r w:rsidRPr="00E912BE">
        <w:rPr>
          <w:rFonts w:ascii="Calibri" w:hAnsi="Calibri" w:cs="Calibri"/>
        </w:rPr>
        <w:t>Datetime: use “datetime” and format YYYY-MM-DD HH:MM:SS</w:t>
      </w:r>
      <w:r w:rsidR="00525807">
        <w:rPr>
          <w:rFonts w:ascii="Calibri" w:hAnsi="Calibri" w:cs="Calibri"/>
        </w:rPr>
        <w:t xml:space="preserve"> (with P</w:t>
      </w:r>
      <w:r w:rsidR="004A0891">
        <w:rPr>
          <w:rFonts w:ascii="Calibri" w:hAnsi="Calibri" w:cs="Calibri"/>
        </w:rPr>
        <w:t>O</w:t>
      </w:r>
      <w:r w:rsidR="00525807">
        <w:rPr>
          <w:rFonts w:ascii="Calibri" w:hAnsi="Calibri" w:cs="Calibri"/>
        </w:rPr>
        <w:t>SIX</w:t>
      </w:r>
      <w:r w:rsidR="004A0891">
        <w:rPr>
          <w:rFonts w:ascii="Calibri" w:hAnsi="Calibri" w:cs="Calibri"/>
        </w:rPr>
        <w:t xml:space="preserve"> you can </w:t>
      </w:r>
      <w:r w:rsidR="004A4D38">
        <w:rPr>
          <w:rFonts w:ascii="Calibri" w:hAnsi="Calibri" w:cs="Calibri"/>
        </w:rPr>
        <w:t>define time zones</w:t>
      </w:r>
      <w:r w:rsidR="00953F73">
        <w:rPr>
          <w:rFonts w:ascii="Calibri" w:hAnsi="Calibri" w:cs="Calibri"/>
        </w:rPr>
        <w:t xml:space="preserve">, with </w:t>
      </w:r>
      <w:proofErr w:type="spellStart"/>
      <w:r w:rsidR="00953F73">
        <w:rPr>
          <w:rFonts w:ascii="Calibri" w:hAnsi="Calibri" w:cs="Calibri"/>
        </w:rPr>
        <w:t>POSIXlt</w:t>
      </w:r>
      <w:proofErr w:type="spellEnd"/>
      <w:r w:rsidR="00953F73">
        <w:rPr>
          <w:rFonts w:ascii="Calibri" w:hAnsi="Calibri" w:cs="Calibri"/>
        </w:rPr>
        <w:t xml:space="preserve"> you can extract different components</w:t>
      </w:r>
      <w:r w:rsidR="004A4D38">
        <w:rPr>
          <w:rFonts w:ascii="Calibri" w:hAnsi="Calibri" w:cs="Calibri"/>
        </w:rPr>
        <w:t>)</w:t>
      </w:r>
    </w:p>
    <w:p w14:paraId="5024FCDD" w14:textId="6F2E4EC2" w:rsidR="008C6246" w:rsidRPr="00E912BE" w:rsidRDefault="008C6246" w:rsidP="008C6246">
      <w:pPr>
        <w:pStyle w:val="ListParagraph"/>
        <w:numPr>
          <w:ilvl w:val="1"/>
          <w:numId w:val="19"/>
        </w:numPr>
        <w:rPr>
          <w:rFonts w:ascii="Calibri" w:hAnsi="Calibri" w:cs="Calibri"/>
        </w:rPr>
      </w:pPr>
      <w:r w:rsidRPr="00E912BE">
        <w:rPr>
          <w:rFonts w:ascii="Calibri" w:hAnsi="Calibri" w:cs="Calibri"/>
        </w:rPr>
        <w:t>Stations/Basins: use “staid” (or “</w:t>
      </w:r>
      <w:proofErr w:type="spellStart"/>
      <w:r w:rsidRPr="00E912BE">
        <w:rPr>
          <w:rFonts w:ascii="Calibri" w:hAnsi="Calibri" w:cs="Calibri"/>
        </w:rPr>
        <w:t>site_no</w:t>
      </w:r>
      <w:proofErr w:type="spellEnd"/>
      <w:r w:rsidRPr="00E912BE">
        <w:rPr>
          <w:rFonts w:ascii="Calibri" w:hAnsi="Calibri" w:cs="Calibri"/>
        </w:rPr>
        <w:t>” or “</w:t>
      </w:r>
      <w:proofErr w:type="spellStart"/>
      <w:r w:rsidRPr="00E912BE">
        <w:rPr>
          <w:rFonts w:ascii="Calibri" w:hAnsi="Calibri" w:cs="Calibri"/>
        </w:rPr>
        <w:t>StaID</w:t>
      </w:r>
      <w:proofErr w:type="spellEnd"/>
      <w:r w:rsidRPr="00E912BE">
        <w:rPr>
          <w:rFonts w:ascii="Calibri" w:hAnsi="Calibri" w:cs="Calibri"/>
        </w:rPr>
        <w:t>”?) character vector and make sure leading zeros are not dropped</w:t>
      </w:r>
    </w:p>
    <w:p w14:paraId="68A2494E" w14:textId="77777777" w:rsidR="000C62D5" w:rsidRPr="00E912BE" w:rsidRDefault="000C62D5" w:rsidP="000C62D5">
      <w:pPr>
        <w:pStyle w:val="ListParagraph"/>
        <w:numPr>
          <w:ilvl w:val="0"/>
          <w:numId w:val="19"/>
        </w:numPr>
        <w:rPr>
          <w:rFonts w:ascii="Calibri" w:hAnsi="Calibri" w:cs="Calibri"/>
        </w:rPr>
      </w:pPr>
      <w:r w:rsidRPr="00E912BE">
        <w:rPr>
          <w:rFonts w:ascii="Calibri" w:hAnsi="Calibri" w:cs="Calibri"/>
        </w:rPr>
        <w:t xml:space="preserve">Naming conventions: </w:t>
      </w:r>
    </w:p>
    <w:p w14:paraId="34E327E7" w14:textId="77777777" w:rsidR="000C62D5" w:rsidRPr="00E912BE" w:rsidRDefault="000C62D5" w:rsidP="000C62D5">
      <w:pPr>
        <w:pStyle w:val="ListParagraph"/>
        <w:numPr>
          <w:ilvl w:val="1"/>
          <w:numId w:val="19"/>
        </w:numPr>
        <w:rPr>
          <w:rFonts w:ascii="Calibri" w:hAnsi="Calibri" w:cs="Calibri"/>
        </w:rPr>
      </w:pPr>
      <w:r w:rsidRPr="00E912BE">
        <w:rPr>
          <w:rFonts w:ascii="Calibri" w:hAnsi="Calibri" w:cs="Calibri"/>
        </w:rPr>
        <w:t>All upper case, Title case?</w:t>
      </w:r>
    </w:p>
    <w:p w14:paraId="097E9858" w14:textId="77777777" w:rsidR="000C62D5" w:rsidRPr="00E912BE" w:rsidRDefault="000C62D5" w:rsidP="000C62D5">
      <w:pPr>
        <w:pStyle w:val="ListParagraph"/>
        <w:numPr>
          <w:ilvl w:val="1"/>
          <w:numId w:val="19"/>
        </w:numPr>
        <w:rPr>
          <w:rFonts w:ascii="Calibri" w:hAnsi="Calibri" w:cs="Calibri"/>
        </w:rPr>
      </w:pPr>
      <w:r w:rsidRPr="00E912BE">
        <w:rPr>
          <w:rFonts w:ascii="Calibri" w:hAnsi="Calibri" w:cs="Calibri"/>
        </w:rPr>
        <w:t>Use “_” for spaces?</w:t>
      </w:r>
    </w:p>
    <w:p w14:paraId="7796A0C3" w14:textId="58A73020" w:rsidR="000C62D5" w:rsidRPr="00E912BE" w:rsidRDefault="000C62D5" w:rsidP="000C62D5">
      <w:pPr>
        <w:pStyle w:val="ListParagraph"/>
        <w:numPr>
          <w:ilvl w:val="1"/>
          <w:numId w:val="19"/>
        </w:numPr>
        <w:rPr>
          <w:rFonts w:ascii="Calibri" w:hAnsi="Calibri" w:cs="Calibri"/>
        </w:rPr>
      </w:pPr>
      <w:r w:rsidRPr="00E912BE">
        <w:rPr>
          <w:rFonts w:ascii="Calibri" w:hAnsi="Calibri" w:cs="Calibri"/>
        </w:rPr>
        <w:t xml:space="preserve">E.g., PARENT_AGENCY, </w:t>
      </w:r>
      <w:proofErr w:type="spellStart"/>
      <w:r w:rsidRPr="00E912BE">
        <w:rPr>
          <w:rFonts w:ascii="Calibri" w:hAnsi="Calibri" w:cs="Calibri"/>
        </w:rPr>
        <w:t>ParentAgency</w:t>
      </w:r>
      <w:proofErr w:type="spellEnd"/>
      <w:r w:rsidRPr="00E912BE">
        <w:rPr>
          <w:rFonts w:ascii="Calibri" w:hAnsi="Calibri" w:cs="Calibri"/>
        </w:rPr>
        <w:t xml:space="preserve">, </w:t>
      </w:r>
      <w:proofErr w:type="spellStart"/>
      <w:r w:rsidRPr="00E912BE">
        <w:rPr>
          <w:rFonts w:ascii="Calibri" w:hAnsi="Calibri" w:cs="Calibri"/>
        </w:rPr>
        <w:t>parent_agency</w:t>
      </w:r>
      <w:proofErr w:type="spellEnd"/>
      <w:r w:rsidRPr="00E912BE">
        <w:rPr>
          <w:rFonts w:ascii="Calibri" w:hAnsi="Calibri" w:cs="Calibri"/>
        </w:rPr>
        <w:t xml:space="preserve">, </w:t>
      </w:r>
      <w:proofErr w:type="spellStart"/>
      <w:r w:rsidRPr="00E912BE">
        <w:rPr>
          <w:rFonts w:ascii="Calibri" w:hAnsi="Calibri" w:cs="Calibri"/>
        </w:rPr>
        <w:t>parent_agency_units</w:t>
      </w:r>
      <w:proofErr w:type="spellEnd"/>
      <w:r w:rsidRPr="00E912BE">
        <w:rPr>
          <w:rFonts w:ascii="Calibri" w:hAnsi="Calibri" w:cs="Calibri"/>
        </w:rPr>
        <w:t>?</w:t>
      </w:r>
    </w:p>
    <w:p w14:paraId="7F1FDD0E" w14:textId="00F56557" w:rsidR="00570486" w:rsidRPr="00E912BE" w:rsidRDefault="007A0268" w:rsidP="000C62D5">
      <w:pPr>
        <w:pStyle w:val="ListParagraph"/>
        <w:numPr>
          <w:ilvl w:val="1"/>
          <w:numId w:val="19"/>
        </w:numPr>
        <w:rPr>
          <w:rStyle w:val="eop"/>
          <w:rFonts w:ascii="Calibri" w:hAnsi="Calibri" w:cs="Calibri"/>
        </w:rPr>
      </w:pPr>
      <w:hyperlink r:id="rId29" w:history="1">
        <w:r w:rsidR="00570486" w:rsidRPr="00E912BE">
          <w:rPr>
            <w:rStyle w:val="Hyperlink"/>
            <w:rFonts w:ascii="Calibri" w:hAnsi="Calibri" w:cs="Calibri"/>
          </w:rPr>
          <w:t>Best practices</w:t>
        </w:r>
      </w:hyperlink>
      <w:r w:rsidR="00D7344E" w:rsidRPr="00E912BE">
        <w:rPr>
          <w:rFonts w:ascii="Calibri" w:hAnsi="Calibri" w:cs="Calibri"/>
        </w:rPr>
        <w:t xml:space="preserve"> </w:t>
      </w:r>
    </w:p>
    <w:p w14:paraId="3F3FF4CD" w14:textId="23C78B4E" w:rsidR="00417024" w:rsidRPr="00E912BE" w:rsidRDefault="00417024" w:rsidP="00202461">
      <w:pPr>
        <w:pStyle w:val="Heading2"/>
        <w:rPr>
          <w:rStyle w:val="eop"/>
          <w:rFonts w:ascii="Calibri" w:hAnsi="Calibri" w:cs="Calibri"/>
        </w:rPr>
      </w:pPr>
      <w:bookmarkStart w:id="36" w:name="_Toc129105280"/>
      <w:bookmarkStart w:id="37" w:name="_Toc137125285"/>
      <w:r w:rsidRPr="00E912BE">
        <w:rPr>
          <w:rStyle w:val="eop"/>
          <w:rFonts w:ascii="Calibri" w:hAnsi="Calibri" w:cs="Calibri"/>
        </w:rPr>
        <w:t>Data Dictionaries</w:t>
      </w:r>
      <w:bookmarkEnd w:id="36"/>
      <w:bookmarkEnd w:id="37"/>
    </w:p>
    <w:p w14:paraId="5D5898F9" w14:textId="3FB888DA" w:rsidR="00417024" w:rsidRPr="00E912BE" w:rsidRDefault="00417024" w:rsidP="00417024">
      <w:pPr>
        <w:rPr>
          <w:rFonts w:ascii="Calibri" w:hAnsi="Calibri" w:cs="Calibri"/>
        </w:rPr>
      </w:pPr>
      <w:r w:rsidRPr="00E912BE">
        <w:rPr>
          <w:rFonts w:ascii="Calibri" w:hAnsi="Calibri" w:cs="Calibri"/>
        </w:rPr>
        <w:t>Having a shared</w:t>
      </w:r>
      <w:r w:rsidR="00337470" w:rsidRPr="00E912BE">
        <w:rPr>
          <w:rFonts w:ascii="Calibri" w:hAnsi="Calibri" w:cs="Calibri"/>
        </w:rPr>
        <w:t xml:space="preserve">/precise </w:t>
      </w:r>
      <w:r w:rsidRPr="00E912BE">
        <w:rPr>
          <w:rFonts w:ascii="Calibri" w:hAnsi="Calibri" w:cs="Calibri"/>
        </w:rPr>
        <w:t xml:space="preserve">vocabulary is essential for </w:t>
      </w:r>
      <w:r w:rsidR="00337470" w:rsidRPr="00E912BE">
        <w:rPr>
          <w:rFonts w:ascii="Calibri" w:hAnsi="Calibri" w:cs="Calibri"/>
        </w:rPr>
        <w:t>accurately discussing data elements</w:t>
      </w:r>
      <w:r w:rsidR="00A550E4" w:rsidRPr="00E912BE">
        <w:rPr>
          <w:rFonts w:ascii="Calibri" w:hAnsi="Calibri" w:cs="Calibri"/>
        </w:rPr>
        <w:t xml:space="preserve">. </w:t>
      </w:r>
    </w:p>
    <w:p w14:paraId="772A94C0" w14:textId="782A3BCA" w:rsidR="00A550E4" w:rsidRPr="00E912BE" w:rsidRDefault="009828D3" w:rsidP="00A550E4">
      <w:pPr>
        <w:pStyle w:val="ListParagraph"/>
        <w:numPr>
          <w:ilvl w:val="0"/>
          <w:numId w:val="12"/>
        </w:numPr>
        <w:rPr>
          <w:rFonts w:ascii="Calibri" w:hAnsi="Calibri" w:cs="Calibri"/>
        </w:rPr>
      </w:pPr>
      <w:r w:rsidRPr="00E912BE">
        <w:rPr>
          <w:rFonts w:ascii="Calibri" w:hAnsi="Calibri" w:cs="Calibri"/>
        </w:rPr>
        <w:t>If it exists, we</w:t>
      </w:r>
      <w:r w:rsidR="0061322F" w:rsidRPr="00E912BE">
        <w:rPr>
          <w:rFonts w:ascii="Calibri" w:hAnsi="Calibri" w:cs="Calibri"/>
        </w:rPr>
        <w:t xml:space="preserve"> will adopt </w:t>
      </w:r>
      <w:r w:rsidR="00107BEF" w:rsidRPr="00E912BE">
        <w:rPr>
          <w:rFonts w:ascii="Calibri" w:hAnsi="Calibri" w:cs="Calibri"/>
        </w:rPr>
        <w:t>a</w:t>
      </w:r>
      <w:r w:rsidR="00C46D1C" w:rsidRPr="00E912BE">
        <w:rPr>
          <w:rFonts w:ascii="Calibri" w:hAnsi="Calibri" w:cs="Calibri"/>
        </w:rPr>
        <w:t xml:space="preserve"> documented</w:t>
      </w:r>
      <w:r w:rsidR="0061322F" w:rsidRPr="00E912BE">
        <w:rPr>
          <w:rFonts w:ascii="Calibri" w:hAnsi="Calibri" w:cs="Calibri"/>
        </w:rPr>
        <w:t xml:space="preserve"> data dictionary</w:t>
      </w:r>
      <w:r w:rsidR="00107BEF" w:rsidRPr="00E912BE">
        <w:rPr>
          <w:rFonts w:ascii="Calibri" w:hAnsi="Calibri" w:cs="Calibri"/>
        </w:rPr>
        <w:t xml:space="preserve"> for existing data set</w:t>
      </w:r>
      <w:r w:rsidR="0061322F" w:rsidRPr="00E912BE">
        <w:rPr>
          <w:rFonts w:ascii="Calibri" w:hAnsi="Calibri" w:cs="Calibri"/>
        </w:rPr>
        <w:t xml:space="preserve"> </w:t>
      </w:r>
      <w:r w:rsidR="00C46D1C" w:rsidRPr="00E912BE">
        <w:rPr>
          <w:rFonts w:ascii="Calibri" w:hAnsi="Calibri" w:cs="Calibri"/>
        </w:rPr>
        <w:t>as it is not necessary to produce separate documentation</w:t>
      </w:r>
      <w:r w:rsidR="00E508AE" w:rsidRPr="00E912BE">
        <w:rPr>
          <w:rFonts w:ascii="Calibri" w:hAnsi="Calibri" w:cs="Calibri"/>
        </w:rPr>
        <w:t xml:space="preserve"> and doing so would </w:t>
      </w:r>
      <w:r w:rsidR="00B7361A" w:rsidRPr="00E912BE">
        <w:rPr>
          <w:rFonts w:ascii="Calibri" w:hAnsi="Calibri" w:cs="Calibri"/>
        </w:rPr>
        <w:t>add</w:t>
      </w:r>
      <w:r w:rsidR="00E508AE" w:rsidRPr="00E912BE">
        <w:rPr>
          <w:rFonts w:ascii="Calibri" w:hAnsi="Calibri" w:cs="Calibri"/>
        </w:rPr>
        <w:t xml:space="preserve"> confusion</w:t>
      </w:r>
      <w:r w:rsidR="00107BEF" w:rsidRPr="00E912BE">
        <w:rPr>
          <w:rFonts w:ascii="Calibri" w:hAnsi="Calibri" w:cs="Calibri"/>
        </w:rPr>
        <w:t>.</w:t>
      </w:r>
    </w:p>
    <w:p w14:paraId="36F5F6F9" w14:textId="66588C08" w:rsidR="009C20C4" w:rsidRPr="00E912BE" w:rsidRDefault="00C46D1C" w:rsidP="000C62D5">
      <w:pPr>
        <w:pStyle w:val="ListParagraph"/>
        <w:numPr>
          <w:ilvl w:val="0"/>
          <w:numId w:val="12"/>
        </w:numPr>
        <w:rPr>
          <w:rFonts w:ascii="Calibri" w:hAnsi="Calibri" w:cs="Calibri"/>
        </w:rPr>
      </w:pPr>
      <w:r w:rsidRPr="00E912BE">
        <w:rPr>
          <w:rFonts w:ascii="Calibri" w:hAnsi="Calibri" w:cs="Calibri"/>
        </w:rPr>
        <w:t xml:space="preserve">We will </w:t>
      </w:r>
      <w:r w:rsidR="004538BB" w:rsidRPr="00E912BE">
        <w:rPr>
          <w:rFonts w:ascii="Calibri" w:hAnsi="Calibri" w:cs="Calibri"/>
        </w:rPr>
        <w:t>create and update a data dictionary</w:t>
      </w:r>
      <w:r w:rsidR="007045F7" w:rsidRPr="00E912BE">
        <w:rPr>
          <w:rFonts w:ascii="Calibri" w:hAnsi="Calibri" w:cs="Calibri"/>
        </w:rPr>
        <w:t xml:space="preserve"> (in spreadsheet format?)</w:t>
      </w:r>
      <w:r w:rsidR="004538BB" w:rsidRPr="00E912BE">
        <w:rPr>
          <w:rFonts w:ascii="Calibri" w:hAnsi="Calibri" w:cs="Calibri"/>
        </w:rPr>
        <w:t xml:space="preserve"> for </w:t>
      </w:r>
      <w:r w:rsidR="00AD5390" w:rsidRPr="00E912BE">
        <w:rPr>
          <w:rFonts w:ascii="Calibri" w:hAnsi="Calibri" w:cs="Calibri"/>
        </w:rPr>
        <w:t xml:space="preserve">data elements that are </w:t>
      </w:r>
      <w:r w:rsidR="00435F9E" w:rsidRPr="00E912BE">
        <w:rPr>
          <w:rFonts w:ascii="Calibri" w:hAnsi="Calibri" w:cs="Calibri"/>
        </w:rPr>
        <w:t>created</w:t>
      </w:r>
      <w:r w:rsidR="00107BEF" w:rsidRPr="00E912BE">
        <w:rPr>
          <w:rFonts w:ascii="Calibri" w:hAnsi="Calibri" w:cs="Calibri"/>
        </w:rPr>
        <w:t xml:space="preserve"> in the project</w:t>
      </w:r>
      <w:r w:rsidR="00022782" w:rsidRPr="00E912BE">
        <w:rPr>
          <w:rFonts w:ascii="Calibri" w:hAnsi="Calibri" w:cs="Calibri"/>
        </w:rPr>
        <w:t xml:space="preserve">. </w:t>
      </w:r>
    </w:p>
    <w:p w14:paraId="7196990C" w14:textId="4440EE41" w:rsidR="00752F10" w:rsidRPr="00E912BE" w:rsidRDefault="00583B97" w:rsidP="008C6246">
      <w:pPr>
        <w:pStyle w:val="ListParagraph"/>
        <w:numPr>
          <w:ilvl w:val="0"/>
          <w:numId w:val="12"/>
        </w:numPr>
        <w:rPr>
          <w:rFonts w:ascii="Calibri" w:hAnsi="Calibri" w:cs="Calibri"/>
        </w:rPr>
      </w:pPr>
      <w:r w:rsidRPr="00E912BE">
        <w:rPr>
          <w:rFonts w:ascii="Calibri" w:hAnsi="Calibri" w:cs="Calibri"/>
        </w:rPr>
        <w:t xml:space="preserve">Where should we put this? </w:t>
      </w:r>
      <w:r w:rsidR="00D564EA" w:rsidRPr="00E912BE">
        <w:rPr>
          <w:rFonts w:ascii="Calibri" w:hAnsi="Calibri" w:cs="Calibri"/>
        </w:rPr>
        <w:t xml:space="preserve">Is there a need to compile all data sources? Is there a need to </w:t>
      </w:r>
      <w:r w:rsidR="004D2FE4" w:rsidRPr="00E912BE">
        <w:rPr>
          <w:rFonts w:ascii="Calibri" w:hAnsi="Calibri" w:cs="Calibri"/>
        </w:rPr>
        <w:t>standardize dictionary across data sources?</w:t>
      </w:r>
      <w:r w:rsidR="000673B3" w:rsidRPr="00E912BE">
        <w:rPr>
          <w:rFonts w:ascii="Calibri" w:hAnsi="Calibri" w:cs="Calibri"/>
        </w:rPr>
        <w:t xml:space="preserve"> Need to keep this close to the </w:t>
      </w:r>
      <w:r w:rsidR="008167CC" w:rsidRPr="00E912BE">
        <w:rPr>
          <w:rFonts w:ascii="Calibri" w:hAnsi="Calibri" w:cs="Calibri"/>
        </w:rPr>
        <w:t>data</w:t>
      </w:r>
      <w:r w:rsidR="00144F33" w:rsidRPr="00E912BE">
        <w:rPr>
          <w:rFonts w:ascii="Calibri" w:hAnsi="Calibri" w:cs="Calibri"/>
        </w:rPr>
        <w:t xml:space="preserve">, but also realize that we may need to combine data sources. </w:t>
      </w:r>
    </w:p>
    <w:p w14:paraId="1B7D7668" w14:textId="7709C794" w:rsidR="006E79A3" w:rsidRPr="00E912BE" w:rsidRDefault="002B3887" w:rsidP="00A550E4">
      <w:pPr>
        <w:pStyle w:val="ListParagraph"/>
        <w:numPr>
          <w:ilvl w:val="0"/>
          <w:numId w:val="12"/>
        </w:numPr>
        <w:rPr>
          <w:rFonts w:ascii="Calibri" w:hAnsi="Calibri" w:cs="Calibri"/>
        </w:rPr>
      </w:pPr>
      <w:commentRangeStart w:id="38"/>
      <w:commentRangeStart w:id="39"/>
      <w:r w:rsidRPr="00E912BE">
        <w:rPr>
          <w:rFonts w:ascii="Calibri" w:hAnsi="Calibri" w:cs="Calibri"/>
        </w:rPr>
        <w:t>Here are</w:t>
      </w:r>
      <w:r w:rsidR="006E79A3" w:rsidRPr="00E912BE">
        <w:rPr>
          <w:rFonts w:ascii="Calibri" w:hAnsi="Calibri" w:cs="Calibri"/>
        </w:rPr>
        <w:t xml:space="preserve"> some </w:t>
      </w:r>
      <w:r w:rsidR="00752F10" w:rsidRPr="00E912BE">
        <w:rPr>
          <w:rFonts w:ascii="Calibri" w:hAnsi="Calibri" w:cs="Calibri"/>
        </w:rPr>
        <w:t xml:space="preserve">possible </w:t>
      </w:r>
      <w:r w:rsidR="006E79A3" w:rsidRPr="00E912BE">
        <w:rPr>
          <w:rFonts w:ascii="Calibri" w:hAnsi="Calibri" w:cs="Calibri"/>
        </w:rPr>
        <w:t>elements to get us started on a dictionary</w:t>
      </w:r>
      <w:commentRangeEnd w:id="38"/>
      <w:r w:rsidRPr="00E912BE">
        <w:rPr>
          <w:rStyle w:val="CommentReference"/>
          <w:rFonts w:ascii="Calibri" w:hAnsi="Calibri" w:cs="Calibri"/>
        </w:rPr>
        <w:commentReference w:id="38"/>
      </w:r>
      <w:commentRangeEnd w:id="39"/>
      <w:r w:rsidR="00EB77F8" w:rsidRPr="00E912BE">
        <w:rPr>
          <w:rStyle w:val="CommentReference"/>
          <w:rFonts w:ascii="Calibri" w:hAnsi="Calibri" w:cs="Calibri"/>
        </w:rPr>
        <w:commentReference w:id="39"/>
      </w:r>
      <w:r w:rsidR="006E79A3" w:rsidRPr="00E912BE">
        <w:rPr>
          <w:rFonts w:ascii="Calibri" w:hAnsi="Calibri" w:cs="Calibri"/>
        </w:rPr>
        <w:t xml:space="preserve">: </w:t>
      </w:r>
    </w:p>
    <w:p w14:paraId="2B1F6432" w14:textId="45427E5C" w:rsidR="00A63FCD" w:rsidRPr="00E912BE" w:rsidRDefault="00F14D71" w:rsidP="00A63FCD">
      <w:pPr>
        <w:pStyle w:val="ListParagraph"/>
        <w:numPr>
          <w:ilvl w:val="1"/>
          <w:numId w:val="12"/>
        </w:numPr>
        <w:rPr>
          <w:rFonts w:ascii="Calibri" w:hAnsi="Calibri" w:cs="Calibri"/>
        </w:rPr>
      </w:pPr>
      <w:r w:rsidRPr="00E912BE">
        <w:rPr>
          <w:rFonts w:ascii="Calibri" w:hAnsi="Calibri" w:cs="Calibri"/>
        </w:rPr>
        <w:t>Name</w:t>
      </w:r>
    </w:p>
    <w:p w14:paraId="61C985AA" w14:textId="6D83BB71" w:rsidR="00F14D71" w:rsidRPr="00E912BE" w:rsidRDefault="00EC7C10" w:rsidP="00A63FCD">
      <w:pPr>
        <w:pStyle w:val="ListParagraph"/>
        <w:numPr>
          <w:ilvl w:val="1"/>
          <w:numId w:val="12"/>
        </w:numPr>
        <w:rPr>
          <w:rFonts w:ascii="Calibri" w:hAnsi="Calibri" w:cs="Calibri"/>
        </w:rPr>
      </w:pPr>
      <w:r w:rsidRPr="00E912BE">
        <w:rPr>
          <w:rFonts w:ascii="Calibri" w:hAnsi="Calibri" w:cs="Calibri"/>
        </w:rPr>
        <w:t>Description</w:t>
      </w:r>
    </w:p>
    <w:p w14:paraId="65A19621" w14:textId="6DB8B41C" w:rsidR="00B9485A" w:rsidRPr="00E912BE" w:rsidRDefault="00B9485A" w:rsidP="00B9485A">
      <w:pPr>
        <w:pStyle w:val="ListParagraph"/>
        <w:numPr>
          <w:ilvl w:val="2"/>
          <w:numId w:val="12"/>
        </w:numPr>
        <w:rPr>
          <w:rFonts w:ascii="Calibri" w:hAnsi="Calibri" w:cs="Calibri"/>
        </w:rPr>
      </w:pPr>
      <w:r w:rsidRPr="00E912BE">
        <w:rPr>
          <w:rFonts w:ascii="Calibri" w:hAnsi="Calibri" w:cs="Calibri"/>
        </w:rPr>
        <w:t xml:space="preserve">include </w:t>
      </w:r>
      <w:r w:rsidR="00B707B1" w:rsidRPr="00E912BE">
        <w:rPr>
          <w:rFonts w:ascii="Calibri" w:hAnsi="Calibri" w:cs="Calibri"/>
        </w:rPr>
        <w:t xml:space="preserve">these elements where applicable: </w:t>
      </w:r>
      <w:r w:rsidRPr="00E912BE">
        <w:rPr>
          <w:rFonts w:ascii="Calibri" w:hAnsi="Calibri" w:cs="Calibri"/>
        </w:rPr>
        <w:t>1)</w:t>
      </w:r>
      <w:r w:rsidR="00EC7C10" w:rsidRPr="00E912BE">
        <w:rPr>
          <w:rFonts w:ascii="Calibri" w:hAnsi="Calibri" w:cs="Calibri"/>
        </w:rPr>
        <w:t xml:space="preserve"> definition</w:t>
      </w:r>
      <w:r w:rsidRPr="00E912BE">
        <w:rPr>
          <w:rFonts w:ascii="Calibri" w:hAnsi="Calibri" w:cs="Calibri"/>
        </w:rPr>
        <w:t xml:space="preserve">, 2) source, calculations, and defaults, 3) </w:t>
      </w:r>
      <w:r w:rsidR="00390AED" w:rsidRPr="00E912BE">
        <w:rPr>
          <w:rFonts w:ascii="Calibri" w:hAnsi="Calibri" w:cs="Calibri"/>
        </w:rPr>
        <w:t>type</w:t>
      </w:r>
      <w:r w:rsidRPr="00E912BE">
        <w:rPr>
          <w:rFonts w:ascii="Calibri" w:hAnsi="Calibri" w:cs="Calibri"/>
        </w:rPr>
        <w:t xml:space="preserve"> and validation</w:t>
      </w:r>
      <w:r w:rsidR="00D040C8" w:rsidRPr="00E912BE">
        <w:rPr>
          <w:rFonts w:ascii="Calibri" w:hAnsi="Calibri" w:cs="Calibri"/>
        </w:rPr>
        <w:t xml:space="preserve"> (e.g., allow nulls? T/F)</w:t>
      </w:r>
      <w:r w:rsidRPr="00E912BE">
        <w:rPr>
          <w:rFonts w:ascii="Calibri" w:hAnsi="Calibri" w:cs="Calibri"/>
        </w:rPr>
        <w:t xml:space="preserve">, </w:t>
      </w:r>
      <w:r w:rsidR="001C1CD8" w:rsidRPr="00E912BE">
        <w:rPr>
          <w:rFonts w:ascii="Calibri" w:hAnsi="Calibri" w:cs="Calibri"/>
        </w:rPr>
        <w:t>4) units</w:t>
      </w:r>
      <w:r w:rsidR="006D0707" w:rsidRPr="00E912BE">
        <w:rPr>
          <w:rFonts w:ascii="Calibri" w:hAnsi="Calibri" w:cs="Calibri"/>
        </w:rPr>
        <w:t xml:space="preserve"> and p</w:t>
      </w:r>
      <w:r w:rsidR="007F461B" w:rsidRPr="00E912BE">
        <w:rPr>
          <w:rFonts w:ascii="Calibri" w:hAnsi="Calibri" w:cs="Calibri"/>
        </w:rPr>
        <w:t>recision</w:t>
      </w:r>
      <w:r w:rsidR="00D040C8" w:rsidRPr="00E912BE">
        <w:rPr>
          <w:rFonts w:ascii="Calibri" w:hAnsi="Calibri" w:cs="Calibri"/>
        </w:rPr>
        <w:t xml:space="preserve"> (e.g., max length)</w:t>
      </w:r>
      <w:r w:rsidR="001C1CD8" w:rsidRPr="00E912BE">
        <w:rPr>
          <w:rFonts w:ascii="Calibri" w:hAnsi="Calibri" w:cs="Calibri"/>
        </w:rPr>
        <w:t>, 5</w:t>
      </w:r>
      <w:r w:rsidRPr="00E912BE">
        <w:rPr>
          <w:rFonts w:ascii="Calibri" w:hAnsi="Calibri" w:cs="Calibri"/>
        </w:rPr>
        <w:t xml:space="preserve">) list of values </w:t>
      </w:r>
      <w:r w:rsidR="00405DE0" w:rsidRPr="00E912BE">
        <w:rPr>
          <w:rFonts w:ascii="Calibri" w:hAnsi="Calibri" w:cs="Calibri"/>
        </w:rPr>
        <w:t xml:space="preserve">if limited set (e.g., </w:t>
      </w:r>
      <w:r w:rsidR="001C0475" w:rsidRPr="00E912BE">
        <w:rPr>
          <w:rFonts w:ascii="Calibri" w:hAnsi="Calibri" w:cs="Calibri"/>
        </w:rPr>
        <w:t>levels on a factor)</w:t>
      </w:r>
      <w:r w:rsidR="00405DE0" w:rsidRPr="00E912BE">
        <w:rPr>
          <w:rFonts w:ascii="Calibri" w:hAnsi="Calibri" w:cs="Calibri"/>
        </w:rPr>
        <w:t xml:space="preserve">, </w:t>
      </w:r>
      <w:r w:rsidR="001C1CD8" w:rsidRPr="00E912BE">
        <w:rPr>
          <w:rFonts w:ascii="Calibri" w:hAnsi="Calibri" w:cs="Calibri"/>
        </w:rPr>
        <w:t>6</w:t>
      </w:r>
      <w:r w:rsidR="00405DE0" w:rsidRPr="00E912BE">
        <w:rPr>
          <w:rFonts w:ascii="Calibri" w:hAnsi="Calibri" w:cs="Calibri"/>
        </w:rPr>
        <w:t xml:space="preserve">) </w:t>
      </w:r>
      <w:r w:rsidR="00C22E82" w:rsidRPr="00E912BE">
        <w:rPr>
          <w:rFonts w:ascii="Calibri" w:hAnsi="Calibri" w:cs="Calibri"/>
        </w:rPr>
        <w:t>foreign keys</w:t>
      </w:r>
      <w:r w:rsidR="008111FD" w:rsidRPr="00E912BE">
        <w:rPr>
          <w:rFonts w:ascii="Calibri" w:hAnsi="Calibri" w:cs="Calibri"/>
        </w:rPr>
        <w:t xml:space="preserve">, </w:t>
      </w:r>
      <w:r w:rsidR="001C1CD8" w:rsidRPr="00E912BE">
        <w:rPr>
          <w:rFonts w:ascii="Calibri" w:hAnsi="Calibri" w:cs="Calibri"/>
        </w:rPr>
        <w:t>7</w:t>
      </w:r>
      <w:r w:rsidR="008111FD" w:rsidRPr="00E912BE">
        <w:rPr>
          <w:rFonts w:ascii="Calibri" w:hAnsi="Calibri" w:cs="Calibri"/>
        </w:rPr>
        <w:t>) life cycle</w:t>
      </w:r>
      <w:r w:rsidR="001C1CD8" w:rsidRPr="00E912BE">
        <w:rPr>
          <w:rFonts w:ascii="Calibri" w:hAnsi="Calibri" w:cs="Calibri"/>
        </w:rPr>
        <w:t xml:space="preserve"> (e.g., </w:t>
      </w:r>
      <w:r w:rsidR="006D0707" w:rsidRPr="00E912BE">
        <w:rPr>
          <w:rFonts w:ascii="Calibri" w:hAnsi="Calibri" w:cs="Calibri"/>
        </w:rPr>
        <w:t>D</w:t>
      </w:r>
      <w:r w:rsidR="001C1CD8" w:rsidRPr="00E912BE">
        <w:rPr>
          <w:rFonts w:ascii="Calibri" w:hAnsi="Calibri" w:cs="Calibri"/>
        </w:rPr>
        <w:t>o</w:t>
      </w:r>
      <w:r w:rsidR="006D0707" w:rsidRPr="00E912BE">
        <w:rPr>
          <w:rFonts w:ascii="Calibri" w:hAnsi="Calibri" w:cs="Calibri"/>
        </w:rPr>
        <w:t xml:space="preserve"> values</w:t>
      </w:r>
      <w:r w:rsidR="001C1CD8" w:rsidRPr="00E912BE">
        <w:rPr>
          <w:rFonts w:ascii="Calibri" w:hAnsi="Calibri" w:cs="Calibri"/>
        </w:rPr>
        <w:t xml:space="preserve"> </w:t>
      </w:r>
      <w:r w:rsidR="006D0707" w:rsidRPr="00E912BE">
        <w:rPr>
          <w:rFonts w:ascii="Calibri" w:hAnsi="Calibri" w:cs="Calibri"/>
        </w:rPr>
        <w:t>get updated? How?)</w:t>
      </w:r>
      <w:r w:rsidR="00B707B1" w:rsidRPr="00E912BE">
        <w:rPr>
          <w:rFonts w:ascii="Calibri" w:hAnsi="Calibri" w:cs="Calibri"/>
        </w:rPr>
        <w:t xml:space="preserve">, </w:t>
      </w:r>
      <w:r w:rsidR="001C1CD8" w:rsidRPr="00E912BE">
        <w:rPr>
          <w:rFonts w:ascii="Calibri" w:hAnsi="Calibri" w:cs="Calibri"/>
        </w:rPr>
        <w:t>8</w:t>
      </w:r>
      <w:r w:rsidR="00B707B1" w:rsidRPr="00E912BE">
        <w:rPr>
          <w:rFonts w:ascii="Calibri" w:hAnsi="Calibri" w:cs="Calibri"/>
        </w:rPr>
        <w:t>) use</w:t>
      </w:r>
      <w:r w:rsidR="005E6275" w:rsidRPr="00E912BE">
        <w:rPr>
          <w:rFonts w:ascii="Calibri" w:hAnsi="Calibri" w:cs="Calibri"/>
        </w:rPr>
        <w:t>, and 9) comments</w:t>
      </w:r>
    </w:p>
    <w:p w14:paraId="30A92FF5" w14:textId="53F3368E" w:rsidR="00B9485A" w:rsidRPr="00E912BE" w:rsidRDefault="00B9485A" w:rsidP="00B707B1">
      <w:pPr>
        <w:pStyle w:val="ListParagraph"/>
        <w:numPr>
          <w:ilvl w:val="2"/>
          <w:numId w:val="12"/>
        </w:numPr>
        <w:rPr>
          <w:rFonts w:ascii="Calibri" w:hAnsi="Calibri" w:cs="Calibri"/>
        </w:rPr>
      </w:pPr>
      <w:r w:rsidRPr="00E912BE">
        <w:rPr>
          <w:rFonts w:ascii="Calibri" w:hAnsi="Calibri" w:cs="Calibri"/>
        </w:rPr>
        <w:t>QC tests that have been performed</w:t>
      </w:r>
    </w:p>
    <w:p w14:paraId="45993A4B" w14:textId="7A297298" w:rsidR="00F14D71" w:rsidRPr="00E912BE" w:rsidRDefault="00F14D71" w:rsidP="00A63FCD">
      <w:pPr>
        <w:pStyle w:val="ListParagraph"/>
        <w:numPr>
          <w:ilvl w:val="1"/>
          <w:numId w:val="12"/>
        </w:numPr>
        <w:rPr>
          <w:rFonts w:ascii="Calibri" w:hAnsi="Calibri" w:cs="Calibri"/>
        </w:rPr>
      </w:pPr>
      <w:r w:rsidRPr="00E912BE">
        <w:rPr>
          <w:rFonts w:ascii="Calibri" w:hAnsi="Calibri" w:cs="Calibri"/>
        </w:rPr>
        <w:t>Source</w:t>
      </w:r>
    </w:p>
    <w:p w14:paraId="57BCB505" w14:textId="4383D892" w:rsidR="00F14D71" w:rsidRPr="00E912BE" w:rsidRDefault="00F14D71" w:rsidP="00A63FCD">
      <w:pPr>
        <w:pStyle w:val="ListParagraph"/>
        <w:numPr>
          <w:ilvl w:val="1"/>
          <w:numId w:val="12"/>
        </w:numPr>
        <w:rPr>
          <w:rFonts w:ascii="Calibri" w:hAnsi="Calibri" w:cs="Calibri"/>
        </w:rPr>
      </w:pPr>
      <w:r w:rsidRPr="00E912BE">
        <w:rPr>
          <w:rFonts w:ascii="Calibri" w:hAnsi="Calibri" w:cs="Calibri"/>
        </w:rPr>
        <w:t>Restrictions</w:t>
      </w:r>
    </w:p>
    <w:p w14:paraId="42F5C0DC" w14:textId="07B23907" w:rsidR="00AB7C50" w:rsidRPr="00E912BE" w:rsidRDefault="00AB7C50" w:rsidP="00AB7C50">
      <w:pPr>
        <w:pStyle w:val="ListParagraph"/>
        <w:numPr>
          <w:ilvl w:val="2"/>
          <w:numId w:val="12"/>
        </w:numPr>
        <w:rPr>
          <w:rFonts w:ascii="Calibri" w:hAnsi="Calibri" w:cs="Calibri"/>
        </w:rPr>
      </w:pPr>
      <w:r w:rsidRPr="00E912BE">
        <w:rPr>
          <w:rFonts w:ascii="Calibri" w:hAnsi="Calibri" w:cs="Calibri"/>
        </w:rPr>
        <w:t>Use Limitations</w:t>
      </w:r>
    </w:p>
    <w:p w14:paraId="1F62148F" w14:textId="2E394E78" w:rsidR="00AB7C50" w:rsidRPr="00E912BE" w:rsidRDefault="00AB7C50" w:rsidP="00AB7C50">
      <w:pPr>
        <w:pStyle w:val="ListParagraph"/>
        <w:numPr>
          <w:ilvl w:val="2"/>
          <w:numId w:val="12"/>
        </w:numPr>
        <w:rPr>
          <w:rFonts w:ascii="Calibri" w:hAnsi="Calibri" w:cs="Calibri"/>
        </w:rPr>
      </w:pPr>
      <w:r w:rsidRPr="00E912BE">
        <w:rPr>
          <w:rFonts w:ascii="Calibri" w:hAnsi="Calibri" w:cs="Calibri"/>
        </w:rPr>
        <w:t>Legal Constraints</w:t>
      </w:r>
    </w:p>
    <w:p w14:paraId="1E14628B" w14:textId="4661C71C" w:rsidR="00F14D71" w:rsidRPr="00E912BE" w:rsidRDefault="00AB7C50" w:rsidP="00A63FCD">
      <w:pPr>
        <w:pStyle w:val="ListParagraph"/>
        <w:numPr>
          <w:ilvl w:val="1"/>
          <w:numId w:val="12"/>
        </w:numPr>
        <w:rPr>
          <w:rFonts w:ascii="Calibri" w:hAnsi="Calibri" w:cs="Calibri"/>
        </w:rPr>
      </w:pPr>
      <w:r w:rsidRPr="00E912BE">
        <w:rPr>
          <w:rFonts w:ascii="Calibri" w:hAnsi="Calibri" w:cs="Calibri"/>
        </w:rPr>
        <w:t>Fees</w:t>
      </w:r>
    </w:p>
    <w:p w14:paraId="08FE8256" w14:textId="701168A6" w:rsidR="00B62587" w:rsidRPr="00E912BE" w:rsidRDefault="00B62587" w:rsidP="00A63FCD">
      <w:pPr>
        <w:pStyle w:val="ListParagraph"/>
        <w:numPr>
          <w:ilvl w:val="1"/>
          <w:numId w:val="12"/>
        </w:numPr>
        <w:rPr>
          <w:rFonts w:ascii="Calibri" w:hAnsi="Calibri" w:cs="Calibri"/>
        </w:rPr>
      </w:pPr>
      <w:r w:rsidRPr="00E912BE">
        <w:rPr>
          <w:rFonts w:ascii="Calibri" w:hAnsi="Calibri" w:cs="Calibri"/>
        </w:rPr>
        <w:t>Spatial Reference System</w:t>
      </w:r>
    </w:p>
    <w:p w14:paraId="051CC5D8" w14:textId="3E222673" w:rsidR="00B62587" w:rsidRPr="00E912BE" w:rsidRDefault="00B62587" w:rsidP="00A63FCD">
      <w:pPr>
        <w:pStyle w:val="ListParagraph"/>
        <w:numPr>
          <w:ilvl w:val="1"/>
          <w:numId w:val="12"/>
        </w:numPr>
        <w:rPr>
          <w:rFonts w:ascii="Calibri" w:hAnsi="Calibri" w:cs="Calibri"/>
        </w:rPr>
      </w:pPr>
      <w:r w:rsidRPr="00E912BE">
        <w:rPr>
          <w:rFonts w:ascii="Calibri" w:hAnsi="Calibri" w:cs="Calibri"/>
        </w:rPr>
        <w:t>Spatial Scope and Scale</w:t>
      </w:r>
    </w:p>
    <w:p w14:paraId="41F1B9E5" w14:textId="6FCBDA9B" w:rsidR="00B62587" w:rsidRPr="00E912BE" w:rsidRDefault="00D1170C" w:rsidP="00A63FCD">
      <w:pPr>
        <w:pStyle w:val="ListParagraph"/>
        <w:numPr>
          <w:ilvl w:val="1"/>
          <w:numId w:val="12"/>
        </w:numPr>
        <w:rPr>
          <w:rFonts w:ascii="Calibri" w:hAnsi="Calibri" w:cs="Calibri"/>
        </w:rPr>
      </w:pPr>
      <w:r w:rsidRPr="00E912BE">
        <w:rPr>
          <w:rFonts w:ascii="Calibri" w:hAnsi="Calibri" w:cs="Calibri"/>
        </w:rPr>
        <w:t>Temporal Scope and Scale</w:t>
      </w:r>
    </w:p>
    <w:p w14:paraId="4302C510" w14:textId="2DE31F29" w:rsidR="00D1170C" w:rsidRPr="00E912BE" w:rsidRDefault="00D1170C" w:rsidP="00A63FCD">
      <w:pPr>
        <w:pStyle w:val="ListParagraph"/>
        <w:numPr>
          <w:ilvl w:val="1"/>
          <w:numId w:val="12"/>
        </w:numPr>
        <w:rPr>
          <w:rFonts w:ascii="Calibri" w:hAnsi="Calibri" w:cs="Calibri"/>
        </w:rPr>
      </w:pPr>
      <w:r w:rsidRPr="00E912BE">
        <w:rPr>
          <w:rFonts w:ascii="Calibri" w:hAnsi="Calibri" w:cs="Calibri"/>
        </w:rPr>
        <w:t>Volume Estimate</w:t>
      </w:r>
    </w:p>
    <w:p w14:paraId="16253B90" w14:textId="3A4D39CC" w:rsidR="00D1170C" w:rsidRPr="00E912BE" w:rsidRDefault="00D1170C" w:rsidP="00A63FCD">
      <w:pPr>
        <w:pStyle w:val="ListParagraph"/>
        <w:numPr>
          <w:ilvl w:val="1"/>
          <w:numId w:val="12"/>
        </w:numPr>
        <w:rPr>
          <w:rFonts w:ascii="Calibri" w:hAnsi="Calibri" w:cs="Calibri"/>
        </w:rPr>
      </w:pPr>
      <w:r w:rsidRPr="00E912BE">
        <w:rPr>
          <w:rFonts w:ascii="Calibri" w:hAnsi="Calibri" w:cs="Calibri"/>
        </w:rPr>
        <w:t>Acquisition Date</w:t>
      </w:r>
    </w:p>
    <w:p w14:paraId="3BCF449D" w14:textId="1B5C2F7A" w:rsidR="00D1170C" w:rsidRPr="00E912BE" w:rsidRDefault="00D1170C" w:rsidP="00A63FCD">
      <w:pPr>
        <w:pStyle w:val="ListParagraph"/>
        <w:numPr>
          <w:ilvl w:val="1"/>
          <w:numId w:val="12"/>
        </w:numPr>
        <w:rPr>
          <w:rFonts w:ascii="Calibri" w:hAnsi="Calibri" w:cs="Calibri"/>
        </w:rPr>
      </w:pPr>
      <w:r w:rsidRPr="00E912BE">
        <w:rPr>
          <w:rFonts w:ascii="Calibri" w:hAnsi="Calibri" w:cs="Calibri"/>
        </w:rPr>
        <w:t>Citation</w:t>
      </w:r>
    </w:p>
    <w:p w14:paraId="5B8A6B01" w14:textId="18858554" w:rsidR="00461C0C" w:rsidRPr="00E912BE" w:rsidRDefault="00D1170C" w:rsidP="008A588D">
      <w:pPr>
        <w:pStyle w:val="ListParagraph"/>
        <w:numPr>
          <w:ilvl w:val="1"/>
          <w:numId w:val="12"/>
        </w:numPr>
        <w:rPr>
          <w:rFonts w:ascii="Calibri" w:hAnsi="Calibri" w:cs="Calibri"/>
        </w:rPr>
      </w:pPr>
      <w:r w:rsidRPr="00E912BE">
        <w:rPr>
          <w:rFonts w:ascii="Calibri" w:hAnsi="Calibri" w:cs="Calibri"/>
        </w:rPr>
        <w:t>Digital Object Identifier</w:t>
      </w:r>
    </w:p>
    <w:p w14:paraId="3EA3B488" w14:textId="68D92414" w:rsidR="000A3AD0" w:rsidRPr="00E912BE" w:rsidRDefault="000A3AD0" w:rsidP="00D57416">
      <w:pPr>
        <w:pStyle w:val="Heading1"/>
        <w:rPr>
          <w:rFonts w:ascii="Calibri" w:hAnsi="Calibri" w:cs="Calibri"/>
        </w:rPr>
      </w:pPr>
      <w:bookmarkStart w:id="40" w:name="_Toc129105282"/>
      <w:bookmarkStart w:id="41" w:name="_Toc137125286"/>
      <w:r w:rsidRPr="00E912BE">
        <w:rPr>
          <w:rStyle w:val="normaltextrun"/>
          <w:rFonts w:ascii="Calibri" w:hAnsi="Calibri" w:cs="Calibri"/>
        </w:rPr>
        <w:lastRenderedPageBreak/>
        <w:t xml:space="preserve">Section </w:t>
      </w:r>
      <w:r w:rsidR="00C97D22" w:rsidRPr="00E912BE">
        <w:rPr>
          <w:rStyle w:val="normaltextrun"/>
          <w:rFonts w:ascii="Calibri" w:hAnsi="Calibri" w:cs="Calibri"/>
        </w:rPr>
        <w:t>6</w:t>
      </w:r>
      <w:r w:rsidR="008247DC" w:rsidRPr="00E912BE">
        <w:rPr>
          <w:rStyle w:val="normaltextrun"/>
          <w:rFonts w:ascii="Calibri" w:hAnsi="Calibri" w:cs="Calibri"/>
        </w:rPr>
        <w:t xml:space="preserve"> </w:t>
      </w:r>
      <w:r w:rsidRPr="00E912BE">
        <w:rPr>
          <w:rStyle w:val="normaltextrun"/>
          <w:rFonts w:ascii="Calibri" w:hAnsi="Calibri" w:cs="Calibri"/>
        </w:rPr>
        <w:t>- Workflow Design</w:t>
      </w:r>
      <w:bookmarkEnd w:id="40"/>
      <w:bookmarkEnd w:id="41"/>
      <w:r w:rsidRPr="00E912BE">
        <w:rPr>
          <w:rStyle w:val="eop"/>
          <w:rFonts w:ascii="Calibri" w:hAnsi="Calibri" w:cs="Calibri"/>
        </w:rPr>
        <w:t> </w:t>
      </w:r>
    </w:p>
    <w:p w14:paraId="0536E187" w14:textId="77777777" w:rsidR="000D3922" w:rsidRPr="00E912BE" w:rsidRDefault="000A3AD0" w:rsidP="000D3922">
      <w:pPr>
        <w:pStyle w:val="ListParagraph"/>
        <w:numPr>
          <w:ilvl w:val="0"/>
          <w:numId w:val="22"/>
        </w:numPr>
        <w:rPr>
          <w:rStyle w:val="eop"/>
          <w:rFonts w:ascii="Calibri" w:hAnsi="Calibri" w:cs="Calibri"/>
        </w:rPr>
      </w:pPr>
      <w:r w:rsidRPr="00E912BE">
        <w:rPr>
          <w:rStyle w:val="normaltextrun"/>
          <w:rFonts w:ascii="Calibri" w:hAnsi="Calibri" w:cs="Calibri"/>
        </w:rPr>
        <w:t>Design workflows to be modular – each piece does a small task (</w:t>
      </w:r>
      <w:proofErr w:type="gramStart"/>
      <w:r w:rsidRPr="00E912BE">
        <w:rPr>
          <w:rStyle w:val="contextualspellingandgrammarerror"/>
          <w:rFonts w:ascii="Calibri" w:hAnsi="Calibri" w:cs="Calibri"/>
        </w:rPr>
        <w:t>e.g.</w:t>
      </w:r>
      <w:proofErr w:type="gramEnd"/>
      <w:r w:rsidRPr="00E912BE">
        <w:rPr>
          <w:rStyle w:val="normaltextrun"/>
          <w:rFonts w:ascii="Calibri" w:hAnsi="Calibri" w:cs="Calibri"/>
        </w:rPr>
        <w:t xml:space="preserve"> one task for fetch, one for cleaning, one for aggregation, etc.) so that different components can be stitched together.</w:t>
      </w:r>
      <w:r w:rsidRPr="00E912BE">
        <w:rPr>
          <w:rStyle w:val="eop"/>
          <w:rFonts w:ascii="Calibri" w:eastAsiaTheme="majorEastAsia" w:hAnsi="Calibri" w:cs="Calibri"/>
        </w:rPr>
        <w:t> </w:t>
      </w:r>
    </w:p>
    <w:p w14:paraId="100E6F9C" w14:textId="77777777" w:rsidR="00F23F7E" w:rsidRPr="00E912BE" w:rsidRDefault="00E205E0" w:rsidP="00F23F7E">
      <w:pPr>
        <w:pStyle w:val="ListParagraph"/>
        <w:numPr>
          <w:ilvl w:val="1"/>
          <w:numId w:val="22"/>
        </w:numPr>
        <w:rPr>
          <w:rStyle w:val="eop"/>
          <w:rFonts w:ascii="Calibri" w:hAnsi="Calibri" w:cs="Calibri"/>
        </w:rPr>
      </w:pPr>
      <w:r w:rsidRPr="00E912BE">
        <w:rPr>
          <w:rStyle w:val="eop"/>
          <w:rFonts w:ascii="Calibri" w:eastAsiaTheme="majorEastAsia" w:hAnsi="Calibri" w:cs="Calibri"/>
        </w:rPr>
        <w:t>E</w:t>
      </w:r>
      <w:r w:rsidR="00733D0B" w:rsidRPr="00E912BE">
        <w:rPr>
          <w:rStyle w:val="eop"/>
          <w:rFonts w:ascii="Calibri" w:eastAsiaTheme="majorEastAsia" w:hAnsi="Calibri" w:cs="Calibri"/>
        </w:rPr>
        <w:t xml:space="preserve">.g., </w:t>
      </w:r>
      <w:hyperlink r:id="rId30" w:history="1">
        <w:r w:rsidR="00630032" w:rsidRPr="00E912BE">
          <w:rPr>
            <w:rStyle w:val="Hyperlink"/>
            <w:rFonts w:ascii="Calibri" w:eastAsiaTheme="majorEastAsia" w:hAnsi="Calibri" w:cs="Calibri"/>
          </w:rPr>
          <w:t>forecasted-met-drivers</w:t>
        </w:r>
      </w:hyperlink>
    </w:p>
    <w:p w14:paraId="05A8E4DE" w14:textId="39BF0285" w:rsidR="000D3922" w:rsidRPr="00E912BE" w:rsidRDefault="00F23F7E" w:rsidP="00F23F7E">
      <w:pPr>
        <w:pStyle w:val="ListParagraph"/>
        <w:numPr>
          <w:ilvl w:val="1"/>
          <w:numId w:val="22"/>
        </w:numPr>
        <w:rPr>
          <w:rStyle w:val="eop"/>
          <w:rFonts w:ascii="Calibri" w:hAnsi="Calibri" w:cs="Calibri"/>
        </w:rPr>
      </w:pPr>
      <w:r w:rsidRPr="00E912BE">
        <w:rPr>
          <w:rStyle w:val="eop"/>
          <w:rFonts w:ascii="Calibri" w:eastAsiaTheme="majorEastAsia" w:hAnsi="Calibri" w:cs="Calibri"/>
        </w:rPr>
        <w:t xml:space="preserve">E.g., </w:t>
      </w:r>
      <w:hyperlink r:id="rId31">
        <w:proofErr w:type="spellStart"/>
        <w:r w:rsidR="000A3AD0" w:rsidRPr="00E912BE">
          <w:rPr>
            <w:rStyle w:val="Hyperlink"/>
            <w:rFonts w:ascii="Calibri" w:hAnsi="Calibri" w:cs="Calibri"/>
          </w:rPr>
          <w:t>HyTEST</w:t>
        </w:r>
        <w:proofErr w:type="spellEnd"/>
        <w:r w:rsidR="000A3AD0" w:rsidRPr="00E912BE">
          <w:rPr>
            <w:rStyle w:val="Hyperlink"/>
            <w:rFonts w:ascii="Calibri" w:hAnsi="Calibri" w:cs="Calibri"/>
          </w:rPr>
          <w:t xml:space="preserve"> workflows</w:t>
        </w:r>
      </w:hyperlink>
      <w:r w:rsidR="000A3AD0" w:rsidRPr="00E912BE">
        <w:rPr>
          <w:rStyle w:val="normaltextrun"/>
          <w:rFonts w:ascii="Calibri" w:hAnsi="Calibri" w:cs="Calibri"/>
        </w:rPr>
        <w:t xml:space="preserve"> for demonstration of distributed computation on large datasets (without the need for download).</w:t>
      </w:r>
      <w:r w:rsidR="000A3AD0" w:rsidRPr="00E912BE">
        <w:rPr>
          <w:rStyle w:val="eop"/>
          <w:rFonts w:ascii="Calibri" w:eastAsiaTheme="majorEastAsia" w:hAnsi="Calibri" w:cs="Calibri"/>
        </w:rPr>
        <w:t> </w:t>
      </w:r>
    </w:p>
    <w:p w14:paraId="4202F420" w14:textId="1D2F63AF" w:rsidR="004E6D23" w:rsidRPr="00E912BE" w:rsidRDefault="006D3B9B" w:rsidP="004E6D23">
      <w:pPr>
        <w:pStyle w:val="ListParagraph"/>
        <w:numPr>
          <w:ilvl w:val="0"/>
          <w:numId w:val="22"/>
        </w:numPr>
        <w:rPr>
          <w:rStyle w:val="eop"/>
          <w:rFonts w:ascii="Calibri" w:hAnsi="Calibri" w:cs="Calibri"/>
        </w:rPr>
      </w:pPr>
      <w:r w:rsidRPr="00E912BE">
        <w:rPr>
          <w:rStyle w:val="eop"/>
          <w:rFonts w:ascii="Calibri" w:eastAsiaTheme="majorEastAsia" w:hAnsi="Calibri" w:cs="Calibri"/>
        </w:rPr>
        <w:t>Draw out your workflow first: You can use this handy</w:t>
      </w:r>
      <w:r w:rsidR="006B775A" w:rsidRPr="00E912BE">
        <w:rPr>
          <w:rStyle w:val="eop"/>
          <w:rFonts w:ascii="Calibri" w:eastAsiaTheme="majorEastAsia" w:hAnsi="Calibri" w:cs="Calibri"/>
        </w:rPr>
        <w:t xml:space="preserve"> </w:t>
      </w:r>
      <w:commentRangeStart w:id="42"/>
      <w:r w:rsidR="006B775A" w:rsidRPr="00E912BE">
        <w:rPr>
          <w:rStyle w:val="eop"/>
          <w:rFonts w:ascii="Calibri" w:eastAsiaTheme="majorEastAsia" w:hAnsi="Calibri" w:cs="Calibri"/>
        </w:rPr>
        <w:t xml:space="preserve">Mural </w:t>
      </w:r>
      <w:commentRangeEnd w:id="42"/>
      <w:r w:rsidR="00B14BAB" w:rsidRPr="00E912BE">
        <w:rPr>
          <w:rStyle w:val="CommentReference"/>
          <w:rFonts w:ascii="Calibri" w:hAnsi="Calibri" w:cs="Calibri"/>
        </w:rPr>
        <w:commentReference w:id="42"/>
      </w:r>
      <w:r w:rsidR="006B775A" w:rsidRPr="00E912BE">
        <w:rPr>
          <w:rStyle w:val="eop"/>
          <w:rFonts w:ascii="Calibri" w:eastAsiaTheme="majorEastAsia" w:hAnsi="Calibri" w:cs="Calibri"/>
        </w:rPr>
        <w:t>template.</w:t>
      </w:r>
    </w:p>
    <w:p w14:paraId="07A5FF1B" w14:textId="76524E01" w:rsidR="006D3B9B" w:rsidRPr="00E912BE" w:rsidRDefault="006D3B9B" w:rsidP="006D3B9B">
      <w:pPr>
        <w:pStyle w:val="ListParagraph"/>
        <w:numPr>
          <w:ilvl w:val="1"/>
          <w:numId w:val="22"/>
        </w:numPr>
        <w:rPr>
          <w:rStyle w:val="eop"/>
          <w:rFonts w:ascii="Calibri" w:hAnsi="Calibri" w:cs="Calibri"/>
        </w:rPr>
      </w:pPr>
      <w:r w:rsidRPr="00E912BE">
        <w:rPr>
          <w:rStyle w:val="eop"/>
          <w:rFonts w:ascii="Calibri" w:eastAsiaTheme="majorEastAsia" w:hAnsi="Calibri" w:cs="Calibri"/>
        </w:rPr>
        <w:t xml:space="preserve">E.g., </w:t>
      </w:r>
      <w:hyperlink r:id="rId32" w:history="1">
        <w:r w:rsidRPr="00E912BE">
          <w:rPr>
            <w:rStyle w:val="Hyperlink"/>
            <w:rFonts w:ascii="Calibri" w:eastAsiaTheme="majorEastAsia" w:hAnsi="Calibri" w:cs="Calibri"/>
          </w:rPr>
          <w:t>geo</w:t>
        </w:r>
        <w:r w:rsidR="00DC2525" w:rsidRPr="00E912BE">
          <w:rPr>
            <w:rStyle w:val="Hyperlink"/>
            <w:rFonts w:ascii="Calibri" w:eastAsiaTheme="majorEastAsia" w:hAnsi="Calibri" w:cs="Calibri"/>
          </w:rPr>
          <w:t>spatial-attributes-processing</w:t>
        </w:r>
      </w:hyperlink>
    </w:p>
    <w:p w14:paraId="3F7A8CC5" w14:textId="3447CFFD" w:rsidR="004E6D23" w:rsidRPr="00E912BE" w:rsidRDefault="004E6D23" w:rsidP="004E6D23">
      <w:pPr>
        <w:pStyle w:val="ListParagraph"/>
        <w:numPr>
          <w:ilvl w:val="0"/>
          <w:numId w:val="22"/>
        </w:numPr>
        <w:rPr>
          <w:rStyle w:val="normaltextrun"/>
          <w:rFonts w:ascii="Calibri" w:hAnsi="Calibri" w:cs="Calibri"/>
        </w:rPr>
      </w:pPr>
      <w:r w:rsidRPr="00E912BE">
        <w:rPr>
          <w:rStyle w:val="normaltextrun"/>
          <w:rFonts w:ascii="Calibri" w:hAnsi="Calibri" w:cs="Calibri"/>
        </w:rPr>
        <w:t>Define processing decisions outside of actual scripts-in a config file-because:</w:t>
      </w:r>
    </w:p>
    <w:p w14:paraId="5B772C7E" w14:textId="77777777" w:rsidR="004E6D23" w:rsidRPr="00E912BE" w:rsidRDefault="004E6D23" w:rsidP="004E6D23">
      <w:pPr>
        <w:pStyle w:val="ListParagraph"/>
        <w:numPr>
          <w:ilvl w:val="1"/>
          <w:numId w:val="22"/>
        </w:numPr>
        <w:rPr>
          <w:rStyle w:val="eop"/>
          <w:rFonts w:ascii="Calibri" w:hAnsi="Calibri" w:cs="Calibri"/>
        </w:rPr>
      </w:pPr>
      <w:r w:rsidRPr="00E912BE">
        <w:rPr>
          <w:rStyle w:val="normaltextrun"/>
          <w:rFonts w:ascii="Calibri" w:hAnsi="Calibri" w:cs="Calibri"/>
        </w:rPr>
        <w:t xml:space="preserve">It easily surfaces decisions to users and the configuration can be saved along with </w:t>
      </w:r>
      <w:r w:rsidRPr="00E912BE">
        <w:rPr>
          <w:rStyle w:val="contextualspellingandgrammarerror"/>
          <w:rFonts w:ascii="Calibri" w:hAnsi="Calibri" w:cs="Calibri"/>
        </w:rPr>
        <w:t>outputs,</w:t>
      </w:r>
      <w:r w:rsidRPr="00E912BE">
        <w:rPr>
          <w:rStyle w:val="normaltextrun"/>
          <w:rFonts w:ascii="Calibri" w:hAnsi="Calibri" w:cs="Calibri"/>
        </w:rPr>
        <w:t xml:space="preserve"> so you know how to regenerate the results.</w:t>
      </w:r>
      <w:r w:rsidRPr="00E912BE">
        <w:rPr>
          <w:rStyle w:val="eop"/>
          <w:rFonts w:ascii="Calibri" w:eastAsiaTheme="majorEastAsia" w:hAnsi="Calibri" w:cs="Calibri"/>
        </w:rPr>
        <w:t> </w:t>
      </w:r>
    </w:p>
    <w:p w14:paraId="7B73B7E5" w14:textId="77777777" w:rsidR="008F6C26" w:rsidRPr="006261AD" w:rsidRDefault="004E6D23" w:rsidP="00D6080F">
      <w:pPr>
        <w:pStyle w:val="ListParagraph"/>
        <w:numPr>
          <w:ilvl w:val="1"/>
          <w:numId w:val="22"/>
        </w:numPr>
        <w:rPr>
          <w:rStyle w:val="eop"/>
          <w:rFonts w:ascii="Calibri" w:hAnsi="Calibri" w:cs="Calibri"/>
        </w:rPr>
      </w:pPr>
      <w:r w:rsidRPr="00E912BE">
        <w:rPr>
          <w:rStyle w:val="normaltextrun"/>
          <w:rFonts w:ascii="Calibri" w:hAnsi="Calibri" w:cs="Calibri"/>
        </w:rPr>
        <w:t>Allows for easier adaptation of workflows to make different processing decisions.</w:t>
      </w:r>
      <w:r w:rsidRPr="00E912BE">
        <w:rPr>
          <w:rStyle w:val="eop"/>
          <w:rFonts w:ascii="Calibri" w:eastAsiaTheme="majorEastAsia" w:hAnsi="Calibri" w:cs="Calibri"/>
        </w:rPr>
        <w:t> </w:t>
      </w:r>
      <w:bookmarkStart w:id="44" w:name="_Toc129105283"/>
    </w:p>
    <w:p w14:paraId="510B9B54" w14:textId="73B5D0D3" w:rsidR="006261AD" w:rsidRPr="00E912BE" w:rsidRDefault="006261AD" w:rsidP="00D6080F">
      <w:pPr>
        <w:pStyle w:val="ListParagraph"/>
        <w:numPr>
          <w:ilvl w:val="1"/>
          <w:numId w:val="22"/>
        </w:numPr>
        <w:rPr>
          <w:rStyle w:val="eop"/>
          <w:rFonts w:ascii="Calibri" w:hAnsi="Calibri" w:cs="Calibri"/>
        </w:rPr>
      </w:pPr>
      <w:r>
        <w:rPr>
          <w:rStyle w:val="eop"/>
          <w:rFonts w:ascii="Calibri" w:eastAsiaTheme="majorEastAsia" w:hAnsi="Calibri" w:cs="Calibri"/>
        </w:rPr>
        <w:t>This could be a .</w:t>
      </w:r>
      <w:proofErr w:type="spellStart"/>
      <w:r>
        <w:rPr>
          <w:rStyle w:val="eop"/>
          <w:rFonts w:ascii="Calibri" w:eastAsiaTheme="majorEastAsia" w:hAnsi="Calibri" w:cs="Calibri"/>
        </w:rPr>
        <w:t>yml</w:t>
      </w:r>
      <w:proofErr w:type="spellEnd"/>
      <w:r>
        <w:rPr>
          <w:rStyle w:val="eop"/>
          <w:rFonts w:ascii="Calibri" w:eastAsiaTheme="majorEastAsia" w:hAnsi="Calibri" w:cs="Calibri"/>
        </w:rPr>
        <w:t xml:space="preserve"> file</w:t>
      </w:r>
      <w:r w:rsidR="00721B2C">
        <w:rPr>
          <w:rStyle w:val="eop"/>
          <w:rFonts w:ascii="Calibri" w:eastAsiaTheme="majorEastAsia" w:hAnsi="Calibri" w:cs="Calibri"/>
        </w:rPr>
        <w:t>, or at the top of your _</w:t>
      </w:r>
      <w:proofErr w:type="spellStart"/>
      <w:r w:rsidR="00721B2C">
        <w:rPr>
          <w:rStyle w:val="eop"/>
          <w:rFonts w:ascii="Calibri" w:eastAsiaTheme="majorEastAsia" w:hAnsi="Calibri" w:cs="Calibri"/>
        </w:rPr>
        <w:t>targets.R</w:t>
      </w:r>
      <w:proofErr w:type="spellEnd"/>
      <w:r w:rsidR="00721B2C">
        <w:rPr>
          <w:rStyle w:val="eop"/>
          <w:rFonts w:ascii="Calibri" w:eastAsiaTheme="majorEastAsia" w:hAnsi="Calibri" w:cs="Calibri"/>
        </w:rPr>
        <w:t xml:space="preserve"> file</w:t>
      </w:r>
      <w:r w:rsidR="00CA25B2">
        <w:rPr>
          <w:rStyle w:val="eop"/>
          <w:rFonts w:ascii="Calibri" w:eastAsiaTheme="majorEastAsia" w:hAnsi="Calibri" w:cs="Calibri"/>
        </w:rPr>
        <w:t xml:space="preserve">. </w:t>
      </w:r>
    </w:p>
    <w:p w14:paraId="370E1E28" w14:textId="19AF4217" w:rsidR="00D6080F" w:rsidRPr="00E912BE" w:rsidRDefault="00D16934" w:rsidP="00D6080F">
      <w:pPr>
        <w:pStyle w:val="ListParagraph"/>
        <w:numPr>
          <w:ilvl w:val="1"/>
          <w:numId w:val="22"/>
        </w:numPr>
        <w:rPr>
          <w:rStyle w:val="Hyperlink"/>
          <w:rFonts w:ascii="Calibri" w:hAnsi="Calibri" w:cs="Calibri"/>
          <w:color w:val="auto"/>
          <w:u w:val="none"/>
        </w:rPr>
      </w:pPr>
      <w:r w:rsidRPr="00E912BE">
        <w:rPr>
          <w:rFonts w:ascii="Calibri" w:hAnsi="Calibri" w:cs="Calibri"/>
        </w:rPr>
        <w:t xml:space="preserve">E.g., </w:t>
      </w:r>
      <w:r w:rsidR="00D6080F" w:rsidRPr="00E912BE">
        <w:rPr>
          <w:rFonts w:ascii="Calibri" w:hAnsi="Calibri" w:cs="Calibri"/>
        </w:rPr>
        <w:t xml:space="preserve">where we defined several parameters needed for the data pull in a config file, like start/end date, the datum and unit type for the data: </w:t>
      </w:r>
      <w:hyperlink r:id="rId33">
        <w:proofErr w:type="spellStart"/>
        <w:r w:rsidR="00D6080F" w:rsidRPr="00E912BE">
          <w:rPr>
            <w:rStyle w:val="Hyperlink"/>
            <w:rFonts w:ascii="Calibri" w:hAnsi="Calibri" w:cs="Calibri"/>
          </w:rPr>
          <w:t>drb</w:t>
        </w:r>
        <w:proofErr w:type="spellEnd"/>
        <w:r w:rsidR="00D6080F" w:rsidRPr="00E912BE">
          <w:rPr>
            <w:rStyle w:val="Hyperlink"/>
            <w:rFonts w:ascii="Calibri" w:hAnsi="Calibri" w:cs="Calibri"/>
          </w:rPr>
          <w:t>-estuary-salinity-ml/</w:t>
        </w:r>
        <w:proofErr w:type="spellStart"/>
        <w:r w:rsidR="00D6080F" w:rsidRPr="00E912BE">
          <w:rPr>
            <w:rStyle w:val="Hyperlink"/>
            <w:rFonts w:ascii="Calibri" w:hAnsi="Calibri" w:cs="Calibri"/>
          </w:rPr>
          <w:t>params_config_fetch_noaa_nos.yaml</w:t>
        </w:r>
        <w:proofErr w:type="spellEnd"/>
        <w:r w:rsidR="00D6080F" w:rsidRPr="00E912BE">
          <w:rPr>
            <w:rStyle w:val="Hyperlink"/>
            <w:rFonts w:ascii="Calibri" w:hAnsi="Calibri" w:cs="Calibri"/>
          </w:rPr>
          <w:t xml:space="preserve"> at main · USGS-R/</w:t>
        </w:r>
        <w:proofErr w:type="spellStart"/>
        <w:r w:rsidR="00D6080F" w:rsidRPr="00E912BE">
          <w:rPr>
            <w:rStyle w:val="Hyperlink"/>
            <w:rFonts w:ascii="Calibri" w:hAnsi="Calibri" w:cs="Calibri"/>
          </w:rPr>
          <w:t>drb</w:t>
        </w:r>
        <w:proofErr w:type="spellEnd"/>
        <w:r w:rsidR="00D6080F" w:rsidRPr="00E912BE">
          <w:rPr>
            <w:rStyle w:val="Hyperlink"/>
            <w:rFonts w:ascii="Calibri" w:hAnsi="Calibri" w:cs="Calibri"/>
          </w:rPr>
          <w:t>-estuary-salinity-ml (github.com)</w:t>
        </w:r>
      </w:hyperlink>
      <w:r w:rsidR="00D6080F" w:rsidRPr="00E912BE">
        <w:rPr>
          <w:rStyle w:val="CommentReference"/>
          <w:rFonts w:ascii="Calibri" w:hAnsi="Calibri" w:cs="Calibri"/>
        </w:rPr>
        <w:annotationRef/>
      </w:r>
    </w:p>
    <w:p w14:paraId="269613D3" w14:textId="01BA4DFF" w:rsidR="00D6080F" w:rsidRPr="00E912BE" w:rsidRDefault="00D16934" w:rsidP="004E6D23">
      <w:pPr>
        <w:pStyle w:val="ListParagraph"/>
        <w:numPr>
          <w:ilvl w:val="1"/>
          <w:numId w:val="22"/>
        </w:numPr>
        <w:rPr>
          <w:rStyle w:val="eop"/>
          <w:rFonts w:ascii="Calibri" w:hAnsi="Calibri" w:cs="Calibri"/>
        </w:rPr>
      </w:pPr>
      <w:r w:rsidRPr="00E912BE">
        <w:rPr>
          <w:rFonts w:ascii="Calibri" w:hAnsi="Calibri" w:cs="Calibri"/>
        </w:rPr>
        <w:t>E.g.,</w:t>
      </w:r>
      <w:r w:rsidR="008F6C26" w:rsidRPr="00E912BE">
        <w:rPr>
          <w:rFonts w:ascii="Calibri" w:hAnsi="Calibri" w:cs="Calibri"/>
        </w:rPr>
        <w:t xml:space="preserve"> for data processing: </w:t>
      </w:r>
      <w:hyperlink r:id="rId34">
        <w:proofErr w:type="spellStart"/>
        <w:r w:rsidR="008F6C26" w:rsidRPr="00E912BE">
          <w:rPr>
            <w:rStyle w:val="Hyperlink"/>
            <w:rFonts w:ascii="Calibri" w:hAnsi="Calibri" w:cs="Calibri"/>
          </w:rPr>
          <w:t>drb</w:t>
        </w:r>
        <w:proofErr w:type="spellEnd"/>
        <w:r w:rsidR="008F6C26" w:rsidRPr="00E912BE">
          <w:rPr>
            <w:rStyle w:val="Hyperlink"/>
            <w:rFonts w:ascii="Calibri" w:hAnsi="Calibri" w:cs="Calibri"/>
          </w:rPr>
          <w:t>-estuary-salinity-ml/</w:t>
        </w:r>
        <w:proofErr w:type="spellStart"/>
        <w:r w:rsidR="008F6C26" w:rsidRPr="00E912BE">
          <w:rPr>
            <w:rStyle w:val="Hyperlink"/>
            <w:rFonts w:ascii="Calibri" w:hAnsi="Calibri" w:cs="Calibri"/>
          </w:rPr>
          <w:t>params_config_munge_noaa_nos.yaml</w:t>
        </w:r>
        <w:proofErr w:type="spellEnd"/>
        <w:r w:rsidR="008F6C26" w:rsidRPr="00E912BE">
          <w:rPr>
            <w:rStyle w:val="Hyperlink"/>
            <w:rFonts w:ascii="Calibri" w:hAnsi="Calibri" w:cs="Calibri"/>
          </w:rPr>
          <w:t xml:space="preserve"> at main · USGS-R/</w:t>
        </w:r>
        <w:proofErr w:type="spellStart"/>
        <w:r w:rsidR="008F6C26" w:rsidRPr="00E912BE">
          <w:rPr>
            <w:rStyle w:val="Hyperlink"/>
            <w:rFonts w:ascii="Calibri" w:hAnsi="Calibri" w:cs="Calibri"/>
          </w:rPr>
          <w:t>drb</w:t>
        </w:r>
        <w:proofErr w:type="spellEnd"/>
        <w:r w:rsidR="008F6C26" w:rsidRPr="00E912BE">
          <w:rPr>
            <w:rStyle w:val="Hyperlink"/>
            <w:rFonts w:ascii="Calibri" w:hAnsi="Calibri" w:cs="Calibri"/>
          </w:rPr>
          <w:t>-estuary-salinity-ml (github.com)</w:t>
        </w:r>
      </w:hyperlink>
      <w:r w:rsidR="008F6C26" w:rsidRPr="00E912BE">
        <w:rPr>
          <w:rStyle w:val="CommentReference"/>
          <w:rFonts w:ascii="Calibri" w:hAnsi="Calibri" w:cs="Calibri"/>
        </w:rPr>
        <w:annotationRef/>
      </w:r>
    </w:p>
    <w:p w14:paraId="68803297" w14:textId="725E4346" w:rsidR="00767101" w:rsidRPr="00E912BE" w:rsidRDefault="00767101" w:rsidP="00767101">
      <w:pPr>
        <w:pStyle w:val="ListParagraph"/>
        <w:numPr>
          <w:ilvl w:val="0"/>
          <w:numId w:val="22"/>
        </w:numPr>
        <w:rPr>
          <w:rStyle w:val="eop"/>
          <w:rFonts w:ascii="Calibri" w:hAnsi="Calibri" w:cs="Calibri"/>
        </w:rPr>
      </w:pPr>
      <w:r w:rsidRPr="00E912BE">
        <w:rPr>
          <w:rStyle w:val="eop"/>
          <w:rFonts w:ascii="Calibri" w:eastAsiaTheme="majorEastAsia" w:hAnsi="Calibri" w:cs="Calibri"/>
        </w:rPr>
        <w:t xml:space="preserve">If you are releasing data or software: </w:t>
      </w:r>
    </w:p>
    <w:p w14:paraId="72BE98A0" w14:textId="4319404F" w:rsidR="0068370F" w:rsidRPr="00E912BE" w:rsidRDefault="0068370F" w:rsidP="0068370F">
      <w:pPr>
        <w:pStyle w:val="ListParagraph"/>
        <w:numPr>
          <w:ilvl w:val="1"/>
          <w:numId w:val="22"/>
        </w:numPr>
        <w:rPr>
          <w:rStyle w:val="eop"/>
          <w:rFonts w:ascii="Calibri" w:hAnsi="Calibri" w:cs="Calibri"/>
        </w:rPr>
      </w:pPr>
      <w:r w:rsidRPr="00E912BE">
        <w:rPr>
          <w:rStyle w:val="eop"/>
          <w:rFonts w:ascii="Calibri" w:eastAsiaTheme="majorEastAsia" w:hAnsi="Calibri" w:cs="Calibri"/>
        </w:rPr>
        <w:t>Use Git releases which zips up your repo and ties it</w:t>
      </w:r>
      <w:r w:rsidR="001D20A9" w:rsidRPr="00E912BE">
        <w:rPr>
          <w:rStyle w:val="eop"/>
          <w:rFonts w:ascii="Calibri" w:eastAsiaTheme="majorEastAsia" w:hAnsi="Calibri" w:cs="Calibri"/>
        </w:rPr>
        <w:t xml:space="preserve"> to a certain commit</w:t>
      </w:r>
    </w:p>
    <w:p w14:paraId="27496C6B" w14:textId="47FDDE40" w:rsidR="000D4FA7" w:rsidRPr="00E912BE" w:rsidRDefault="007A0268" w:rsidP="00767101">
      <w:pPr>
        <w:pStyle w:val="ListParagraph"/>
        <w:numPr>
          <w:ilvl w:val="1"/>
          <w:numId w:val="22"/>
        </w:numPr>
        <w:rPr>
          <w:rStyle w:val="eop"/>
          <w:rFonts w:ascii="Calibri" w:hAnsi="Calibri" w:cs="Calibri"/>
        </w:rPr>
      </w:pPr>
      <w:hyperlink r:id="rId35" w:history="1">
        <w:r w:rsidR="00FD4800" w:rsidRPr="00E912BE">
          <w:rPr>
            <w:rStyle w:val="Hyperlink"/>
            <w:rFonts w:ascii="Calibri" w:hAnsi="Calibri" w:cs="Calibri"/>
          </w:rPr>
          <w:t>Guidance</w:t>
        </w:r>
      </w:hyperlink>
    </w:p>
    <w:p w14:paraId="2CADEDAD" w14:textId="4D10EDF0" w:rsidR="00B904F4" w:rsidRPr="00E912BE" w:rsidRDefault="007A0268" w:rsidP="009B0A7F">
      <w:pPr>
        <w:pStyle w:val="ListParagraph"/>
        <w:numPr>
          <w:ilvl w:val="1"/>
          <w:numId w:val="22"/>
        </w:numPr>
        <w:rPr>
          <w:rStyle w:val="eop"/>
          <w:rFonts w:ascii="Calibri" w:hAnsi="Calibri" w:cs="Calibri"/>
        </w:rPr>
      </w:pPr>
      <w:hyperlink r:id="rId36" w:history="1">
        <w:r w:rsidR="00767101" w:rsidRPr="00E912BE">
          <w:rPr>
            <w:rStyle w:val="Hyperlink"/>
            <w:rFonts w:ascii="Calibri" w:eastAsiaTheme="majorEastAsia" w:hAnsi="Calibri" w:cs="Calibri"/>
          </w:rPr>
          <w:t>Checklist</w:t>
        </w:r>
      </w:hyperlink>
      <w:bookmarkEnd w:id="44"/>
    </w:p>
    <w:p w14:paraId="4C80EC75" w14:textId="77777777" w:rsidR="00230111" w:rsidRPr="00E912BE" w:rsidRDefault="00230111" w:rsidP="00230111">
      <w:pPr>
        <w:rPr>
          <w:rFonts w:ascii="Calibri" w:hAnsi="Calibri" w:cs="Calibri"/>
        </w:rPr>
      </w:pPr>
    </w:p>
    <w:sectPr w:rsidR="00230111" w:rsidRPr="00E912B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9" w:author="Smith, Jared David" w:date="2023-04-06T13:21:00Z" w:initials="SD">
    <w:p w14:paraId="280340C4" w14:textId="411139BF" w:rsidR="5825D4F6" w:rsidRDefault="5825D4F6">
      <w:pPr>
        <w:pStyle w:val="CommentText"/>
      </w:pPr>
      <w:r>
        <w:t>where are these terms used?</w:t>
      </w:r>
      <w:r>
        <w:rPr>
          <w:rStyle w:val="CommentReference"/>
        </w:rPr>
        <w:annotationRef/>
      </w:r>
    </w:p>
  </w:comment>
  <w:comment w:id="10" w:author="White, Ellie" w:date="2023-06-08T13:22:00Z" w:initials="WE">
    <w:p w14:paraId="43CF3B61" w14:textId="77777777" w:rsidR="009377C3" w:rsidRDefault="009377C3">
      <w:pPr>
        <w:pStyle w:val="CommentText"/>
      </w:pPr>
      <w:r>
        <w:rPr>
          <w:rStyle w:val="CommentReference"/>
        </w:rPr>
        <w:annotationRef/>
      </w:r>
      <w:r w:rsidR="002C41CC">
        <w:t xml:space="preserve">In GitLab. But I think we need </w:t>
      </w:r>
      <w:r w:rsidR="00FA5D81">
        <w:t xml:space="preserve">paid licenses to use Epics. </w:t>
      </w:r>
    </w:p>
    <w:p w14:paraId="5C20D8A0" w14:textId="46E46A4F" w:rsidR="00FA5D81" w:rsidRDefault="00FA5D81">
      <w:pPr>
        <w:pStyle w:val="CommentText"/>
      </w:pPr>
    </w:p>
  </w:comment>
  <w:comment w:id="17" w:author="Smith, Jared David" w:date="2023-04-06T13:36:00Z" w:initials="SD">
    <w:p w14:paraId="266662F8" w14:textId="24ED052E" w:rsidR="5825D4F6" w:rsidRDefault="5825D4F6">
      <w:pPr>
        <w:pStyle w:val="CommentText"/>
      </w:pPr>
      <w:r>
        <w:t>Is someone creating this for the project? I like the idea.</w:t>
      </w:r>
      <w:r>
        <w:rPr>
          <w:rStyle w:val="CommentReference"/>
        </w:rPr>
        <w:annotationRef/>
      </w:r>
    </w:p>
  </w:comment>
  <w:comment w:id="18" w:author="White, Ellie" w:date="2023-06-08T13:28:00Z" w:initials="WE">
    <w:p w14:paraId="7645EBFA" w14:textId="6919FCF7" w:rsidR="00845E43" w:rsidRDefault="00845E43">
      <w:pPr>
        <w:pStyle w:val="CommentText"/>
      </w:pPr>
      <w:r>
        <w:rPr>
          <w:rStyle w:val="CommentReference"/>
        </w:rPr>
        <w:annotationRef/>
      </w:r>
      <w:r>
        <w:t xml:space="preserve">Jared, we </w:t>
      </w:r>
      <w:r w:rsidR="00CF4AEE">
        <w:t xml:space="preserve">as in the data team has a MS planner board. But I think it would be useful to have one project wide! </w:t>
      </w:r>
    </w:p>
  </w:comment>
  <w:comment w:id="19" w:author="White, Ellie" w:date="2023-06-08T13:29:00Z" w:initials="WE">
    <w:p w14:paraId="64ABBE62" w14:textId="2BB3AE03" w:rsidR="00CF4AEE" w:rsidRDefault="00CF4AEE">
      <w:pPr>
        <w:pStyle w:val="CommentText"/>
      </w:pPr>
      <w:r>
        <w:rPr>
          <w:rStyle w:val="CommentReference"/>
        </w:rPr>
        <w:annotationRef/>
      </w:r>
    </w:p>
  </w:comment>
  <w:comment w:id="21" w:author="Smith, Jared David" w:date="2023-04-06T13:35:00Z" w:initials="SD">
    <w:p w14:paraId="08F2FF9C" w14:textId="0EBF57AD" w:rsidR="5825D4F6" w:rsidRDefault="5825D4F6">
      <w:pPr>
        <w:pStyle w:val="CommentText"/>
      </w:pPr>
      <w:r>
        <w:t>Tasks in this context are not project-level, right? Might be better to list these within the Planner under the project task/sub-task it addresses</w:t>
      </w:r>
      <w:r>
        <w:rPr>
          <w:rStyle w:val="CommentReference"/>
        </w:rPr>
        <w:annotationRef/>
      </w:r>
    </w:p>
  </w:comment>
  <w:comment w:id="23" w:author="White, Ellie" w:date="2023-03-10T12:05:00Z" w:initials="WE">
    <w:p w14:paraId="7CAE394C" w14:textId="1B24E4B5" w:rsidR="009B2A07" w:rsidRDefault="009B2A07">
      <w:pPr>
        <w:pStyle w:val="CommentText"/>
      </w:pPr>
      <w:r>
        <w:rPr>
          <w:rStyle w:val="CommentReference"/>
        </w:rPr>
        <w:annotationRef/>
      </w:r>
      <w:r>
        <w:t>Link to DSP manual</w:t>
      </w:r>
      <w:r w:rsidR="00282BE7">
        <w:t xml:space="preserve"> when up</w:t>
      </w:r>
      <w:r w:rsidR="00B7361A">
        <w:t>. Ask Lauren</w:t>
      </w:r>
    </w:p>
  </w:comment>
  <w:comment w:id="24" w:author="Smith, Jared David" w:date="2023-04-06T13:42:00Z" w:initials="SD">
    <w:p w14:paraId="0EC131A8" w14:textId="4351B37B" w:rsidR="5825D4F6" w:rsidRDefault="5825D4F6">
      <w:pPr>
        <w:pStyle w:val="CommentText"/>
      </w:pPr>
      <w:r>
        <w:t>This seems like an easy step to miss. It would be great to create a CI/CD that checks that a merge request has a changelog commit before it is merged into the main repo</w:t>
      </w:r>
      <w:r>
        <w:rPr>
          <w:rStyle w:val="CommentReference"/>
        </w:rPr>
        <w:annotationRef/>
      </w:r>
    </w:p>
  </w:comment>
  <w:comment w:id="25" w:author="White, Ellie" w:date="2023-06-08T13:39:00Z" w:initials="WE">
    <w:p w14:paraId="4348FFAB" w14:textId="35BFF0DE" w:rsidR="00244D28" w:rsidRDefault="00244D28">
      <w:pPr>
        <w:pStyle w:val="CommentText"/>
      </w:pPr>
      <w:r>
        <w:rPr>
          <w:rStyle w:val="CommentReference"/>
        </w:rPr>
        <w:annotationRef/>
      </w:r>
      <w:proofErr w:type="gramStart"/>
      <w:r>
        <w:t>Oh</w:t>
      </w:r>
      <w:proofErr w:type="gramEnd"/>
      <w:r>
        <w:t xml:space="preserve"> didn’t know that could happen on GitLab! Good feature</w:t>
      </w:r>
    </w:p>
  </w:comment>
  <w:comment w:id="26" w:author="White, Ellie" w:date="2023-03-07T17:03:00Z" w:initials="WE">
    <w:p w14:paraId="3905C251" w14:textId="1A57BBF9" w:rsidR="00E44167" w:rsidRDefault="00E44167">
      <w:pPr>
        <w:pStyle w:val="CommentText"/>
      </w:pPr>
      <w:r>
        <w:rPr>
          <w:rStyle w:val="CommentReference"/>
        </w:rPr>
        <w:annotationRef/>
      </w:r>
      <w:r>
        <w:t>link</w:t>
      </w:r>
    </w:p>
  </w:comment>
  <w:comment w:id="31" w:author="Smith, Jared David" w:date="2023-04-06T13:54:00Z" w:initials="SD">
    <w:p w14:paraId="7DEA7783" w14:textId="10BDBC2B" w:rsidR="5825D4F6" w:rsidRDefault="5825D4F6">
      <w:pPr>
        <w:pStyle w:val="CommentText"/>
      </w:pPr>
      <w:r>
        <w:t>Recommend starting with</w:t>
      </w:r>
      <w:r>
        <w:rPr>
          <w:rStyle w:val="CommentReference"/>
        </w:rPr>
        <w:annotationRef/>
      </w:r>
    </w:p>
    <w:p w14:paraId="4E11D4C6" w14:textId="081AAFB8" w:rsidR="5825D4F6" w:rsidRDefault="5825D4F6">
      <w:pPr>
        <w:pStyle w:val="CommentText"/>
      </w:pPr>
      <w:r>
        <w:t>"Begin with the datasets within the RIMBE data inventory"</w:t>
      </w:r>
    </w:p>
    <w:p w14:paraId="464857EB" w14:textId="39B54A42" w:rsidR="5825D4F6" w:rsidRDefault="5825D4F6">
      <w:pPr>
        <w:pStyle w:val="CommentText"/>
      </w:pPr>
    </w:p>
    <w:p w14:paraId="74E74E14" w14:textId="332FE505" w:rsidR="5825D4F6" w:rsidRDefault="5825D4F6">
      <w:pPr>
        <w:pStyle w:val="CommentText"/>
      </w:pPr>
      <w:r>
        <w:t xml:space="preserve">Should add something about adding new datasets to the RIMBE data inventory. </w:t>
      </w:r>
    </w:p>
  </w:comment>
  <w:comment w:id="35" w:author="White, Ellie" w:date="2023-03-07T17:44:00Z" w:initials="WE">
    <w:p w14:paraId="6A8E57B4" w14:textId="45EEFEB5" w:rsidR="004034E0" w:rsidRDefault="004034E0">
      <w:pPr>
        <w:pStyle w:val="CommentText"/>
      </w:pPr>
      <w:r>
        <w:rPr>
          <w:rStyle w:val="CommentReference"/>
        </w:rPr>
        <w:annotationRef/>
      </w:r>
      <w:r>
        <w:t>Link to DSP Manual</w:t>
      </w:r>
      <w:r w:rsidR="008C7B7B">
        <w:t xml:space="preserve"> when it’s written up</w:t>
      </w:r>
      <w:r w:rsidR="009B2A07">
        <w:t>. Ask Amelia.</w:t>
      </w:r>
    </w:p>
  </w:comment>
  <w:comment w:id="38" w:author="Platt, Lindsay R" w:date="2023-03-10T09:32:00Z" w:initials="PR">
    <w:p w14:paraId="18819600" w14:textId="3A885B0D" w:rsidR="7A6F5588" w:rsidRDefault="7A6F5588">
      <w:pPr>
        <w:pStyle w:val="CommentText"/>
      </w:pPr>
      <w:r>
        <w:t>If any of this work will end up in a data release, it might be useful to format these in a way that would be easy to transfer to an FGDC metadata file in the future.</w:t>
      </w:r>
      <w:r>
        <w:rPr>
          <w:rStyle w:val="CommentReference"/>
        </w:rPr>
        <w:annotationRef/>
      </w:r>
    </w:p>
  </w:comment>
  <w:comment w:id="39" w:author="White, Ellie" w:date="2023-03-10T12:06:00Z" w:initials="WE">
    <w:p w14:paraId="268027DB" w14:textId="1D85CBE9" w:rsidR="00EB77F8" w:rsidRDefault="00EB77F8">
      <w:pPr>
        <w:pStyle w:val="CommentText"/>
      </w:pPr>
      <w:r>
        <w:rPr>
          <w:rStyle w:val="CommentReference"/>
        </w:rPr>
        <w:annotationRef/>
      </w:r>
    </w:p>
  </w:comment>
  <w:comment w:id="42" w:author="White, Ellie" w:date="2023-03-10T12:21:00Z" w:initials="WE">
    <w:p w14:paraId="36839883" w14:textId="77777777" w:rsidR="00B14BAB" w:rsidRDefault="00B14BAB">
      <w:pPr>
        <w:pStyle w:val="CommentText"/>
      </w:pPr>
      <w:r>
        <w:rPr>
          <w:rStyle w:val="CommentReference"/>
        </w:rPr>
        <w:annotationRef/>
      </w:r>
      <w:r>
        <w:fldChar w:fldCharType="begin"/>
      </w:r>
      <w:r>
        <w:instrText xml:space="preserve"> HYPERLINK "mailto:jpadilla@usgs.gov" </w:instrText>
      </w:r>
      <w:bookmarkStart w:id="43" w:name="_@_A185C6EAE739410CA6E04185473381B5Z"/>
      <w:r>
        <w:rPr>
          <w:rStyle w:val="Mention"/>
        </w:rPr>
        <w:fldChar w:fldCharType="separate"/>
      </w:r>
      <w:bookmarkEnd w:id="43"/>
      <w:r w:rsidRPr="00B14BAB">
        <w:rPr>
          <w:rStyle w:val="Mention"/>
          <w:noProof/>
        </w:rPr>
        <w:t>@Padilla, Julie A</w:t>
      </w:r>
      <w:r>
        <w:fldChar w:fldCharType="end"/>
      </w:r>
      <w:r>
        <w:t>, my mural says I don’t have access to this template anymore :/</w:t>
      </w:r>
    </w:p>
    <w:p w14:paraId="24A53882" w14:textId="02CABB64" w:rsidR="00B14BAB" w:rsidRDefault="00B14BA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80340C4" w15:done="0"/>
  <w15:commentEx w15:paraId="5C20D8A0" w15:paraIdParent="280340C4" w15:done="0"/>
  <w15:commentEx w15:paraId="266662F8" w15:done="0"/>
  <w15:commentEx w15:paraId="7645EBFA" w15:paraIdParent="266662F8" w15:done="0"/>
  <w15:commentEx w15:paraId="64ABBE62" w15:paraIdParent="266662F8" w15:done="0"/>
  <w15:commentEx w15:paraId="08F2FF9C" w15:done="0"/>
  <w15:commentEx w15:paraId="7CAE394C" w15:done="0"/>
  <w15:commentEx w15:paraId="0EC131A8" w15:paraIdParent="7CAE394C" w15:done="0"/>
  <w15:commentEx w15:paraId="4348FFAB" w15:paraIdParent="7CAE394C" w15:done="0"/>
  <w15:commentEx w15:paraId="3905C251" w15:done="0"/>
  <w15:commentEx w15:paraId="74E74E14" w15:done="0"/>
  <w15:commentEx w15:paraId="6A8E57B4" w15:done="0"/>
  <w15:commentEx w15:paraId="18819600" w15:done="0"/>
  <w15:commentEx w15:paraId="268027DB" w15:paraIdParent="18819600" w15:done="0"/>
  <w15:commentEx w15:paraId="24A53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65E3996" w16cex:dateUtc="2023-04-06T17:21:00Z"/>
  <w16cex:commentExtensible w16cex:durableId="282C547C" w16cex:dateUtc="2023-06-08T18:22:00Z"/>
  <w16cex:commentExtensible w16cex:durableId="1442BD5A" w16cex:dateUtc="2023-04-06T17:36:00Z"/>
  <w16cex:commentExtensible w16cex:durableId="282C5605" w16cex:dateUtc="2023-06-08T18:28:00Z"/>
  <w16cex:commentExtensible w16cex:durableId="282C562C" w16cex:dateUtc="2023-06-08T18:29:00Z"/>
  <w16cex:commentExtensible w16cex:durableId="7D7E7C5A" w16cex:dateUtc="2023-04-06T17:35:00Z"/>
  <w16cex:commentExtensible w16cex:durableId="27B59B85" w16cex:dateUtc="2023-03-10T18:05:00Z"/>
  <w16cex:commentExtensible w16cex:durableId="70260CB3" w16cex:dateUtc="2023-04-06T17:42:00Z"/>
  <w16cex:commentExtensible w16cex:durableId="282C589B" w16cex:dateUtc="2023-06-08T18:39:00Z"/>
  <w16cex:commentExtensible w16cex:durableId="27B1ECDC" w16cex:dateUtc="2023-03-07T23:03:00Z"/>
  <w16cex:commentExtensible w16cex:durableId="4AAD14BF" w16cex:dateUtc="2023-04-06T17:54:00Z"/>
  <w16cex:commentExtensible w16cex:durableId="27B1F696" w16cex:dateUtc="2023-03-07T23:44:00Z"/>
  <w16cex:commentExtensible w16cex:durableId="246B0855" w16cex:dateUtc="2023-03-10T15:32:00Z"/>
  <w16cex:commentExtensible w16cex:durableId="27B59BC2" w16cex:dateUtc="2023-03-10T18:06:00Z"/>
  <w16cex:commentExtensible w16cex:durableId="27B59F52" w16cex:dateUtc="2023-03-10T18: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80340C4" w16cid:durableId="365E3996"/>
  <w16cid:commentId w16cid:paraId="5C20D8A0" w16cid:durableId="282C547C"/>
  <w16cid:commentId w16cid:paraId="266662F8" w16cid:durableId="1442BD5A"/>
  <w16cid:commentId w16cid:paraId="7645EBFA" w16cid:durableId="282C5605"/>
  <w16cid:commentId w16cid:paraId="64ABBE62" w16cid:durableId="282C562C"/>
  <w16cid:commentId w16cid:paraId="08F2FF9C" w16cid:durableId="7D7E7C5A"/>
  <w16cid:commentId w16cid:paraId="7CAE394C" w16cid:durableId="27B59B85"/>
  <w16cid:commentId w16cid:paraId="0EC131A8" w16cid:durableId="70260CB3"/>
  <w16cid:commentId w16cid:paraId="4348FFAB" w16cid:durableId="282C589B"/>
  <w16cid:commentId w16cid:paraId="3905C251" w16cid:durableId="27B1ECDC"/>
  <w16cid:commentId w16cid:paraId="74E74E14" w16cid:durableId="4AAD14BF"/>
  <w16cid:commentId w16cid:paraId="6A8E57B4" w16cid:durableId="27B1F696"/>
  <w16cid:commentId w16cid:paraId="18819600" w16cid:durableId="246B0855"/>
  <w16cid:commentId w16cid:paraId="268027DB" w16cid:durableId="27B59BC2"/>
  <w16cid:commentId w16cid:paraId="24A53882" w16cid:durableId="27B59F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96EE1"/>
    <w:multiLevelType w:val="hybridMultilevel"/>
    <w:tmpl w:val="E836E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0748F3"/>
    <w:multiLevelType w:val="hybridMultilevel"/>
    <w:tmpl w:val="9E7E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E44A4A"/>
    <w:multiLevelType w:val="hybridMultilevel"/>
    <w:tmpl w:val="7804A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7D5CCD"/>
    <w:multiLevelType w:val="hybridMultilevel"/>
    <w:tmpl w:val="C6C05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457B"/>
    <w:multiLevelType w:val="multilevel"/>
    <w:tmpl w:val="74764354"/>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4D5AAF"/>
    <w:multiLevelType w:val="hybridMultilevel"/>
    <w:tmpl w:val="85EAEF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C40547"/>
    <w:multiLevelType w:val="hybridMultilevel"/>
    <w:tmpl w:val="579A34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596156"/>
    <w:multiLevelType w:val="hybridMultilevel"/>
    <w:tmpl w:val="CA662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991808"/>
    <w:multiLevelType w:val="hybridMultilevel"/>
    <w:tmpl w:val="655E46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326E65"/>
    <w:multiLevelType w:val="hybridMultilevel"/>
    <w:tmpl w:val="C8ECC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17C71"/>
    <w:multiLevelType w:val="multilevel"/>
    <w:tmpl w:val="8E0E10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DA3D68"/>
    <w:multiLevelType w:val="hybridMultilevel"/>
    <w:tmpl w:val="DDC67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D2EB0"/>
    <w:multiLevelType w:val="hybridMultilevel"/>
    <w:tmpl w:val="9E9A0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308C2"/>
    <w:multiLevelType w:val="hybridMultilevel"/>
    <w:tmpl w:val="49A25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733CE"/>
    <w:multiLevelType w:val="hybridMultilevel"/>
    <w:tmpl w:val="46965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DA6DBF"/>
    <w:multiLevelType w:val="hybridMultilevel"/>
    <w:tmpl w:val="3130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0B119D"/>
    <w:multiLevelType w:val="hybridMultilevel"/>
    <w:tmpl w:val="BF9EA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FC148C"/>
    <w:multiLevelType w:val="hybridMultilevel"/>
    <w:tmpl w:val="8B96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6393B7D"/>
    <w:multiLevelType w:val="hybridMultilevel"/>
    <w:tmpl w:val="CB6C71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C74EA4"/>
    <w:multiLevelType w:val="hybridMultilevel"/>
    <w:tmpl w:val="82D4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BA0D6F"/>
    <w:multiLevelType w:val="hybridMultilevel"/>
    <w:tmpl w:val="1848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CB3B95"/>
    <w:multiLevelType w:val="hybridMultilevel"/>
    <w:tmpl w:val="1D5A8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9265353">
    <w:abstractNumId w:val="0"/>
  </w:num>
  <w:num w:numId="2" w16cid:durableId="317460159">
    <w:abstractNumId w:val="12"/>
  </w:num>
  <w:num w:numId="3" w16cid:durableId="1875271727">
    <w:abstractNumId w:val="20"/>
  </w:num>
  <w:num w:numId="4" w16cid:durableId="919950025">
    <w:abstractNumId w:val="2"/>
  </w:num>
  <w:num w:numId="5" w16cid:durableId="1092580481">
    <w:abstractNumId w:val="7"/>
  </w:num>
  <w:num w:numId="6" w16cid:durableId="1131170841">
    <w:abstractNumId w:val="18"/>
  </w:num>
  <w:num w:numId="7" w16cid:durableId="562840292">
    <w:abstractNumId w:val="19"/>
  </w:num>
  <w:num w:numId="8" w16cid:durableId="1629774381">
    <w:abstractNumId w:val="11"/>
  </w:num>
  <w:num w:numId="9" w16cid:durableId="413433229">
    <w:abstractNumId w:val="15"/>
  </w:num>
  <w:num w:numId="10" w16cid:durableId="1633829344">
    <w:abstractNumId w:val="14"/>
  </w:num>
  <w:num w:numId="11" w16cid:durableId="1716075094">
    <w:abstractNumId w:val="17"/>
  </w:num>
  <w:num w:numId="12" w16cid:durableId="666060188">
    <w:abstractNumId w:val="8"/>
  </w:num>
  <w:num w:numId="13" w16cid:durableId="1063139861">
    <w:abstractNumId w:val="5"/>
  </w:num>
  <w:num w:numId="14" w16cid:durableId="2033267145">
    <w:abstractNumId w:val="10"/>
  </w:num>
  <w:num w:numId="15" w16cid:durableId="809522680">
    <w:abstractNumId w:val="4"/>
  </w:num>
  <w:num w:numId="16" w16cid:durableId="1184128678">
    <w:abstractNumId w:val="21"/>
  </w:num>
  <w:num w:numId="17" w16cid:durableId="1609581360">
    <w:abstractNumId w:val="1"/>
  </w:num>
  <w:num w:numId="18" w16cid:durableId="2028169447">
    <w:abstractNumId w:val="9"/>
  </w:num>
  <w:num w:numId="19" w16cid:durableId="1448350805">
    <w:abstractNumId w:val="6"/>
  </w:num>
  <w:num w:numId="20" w16cid:durableId="537548100">
    <w:abstractNumId w:val="13"/>
  </w:num>
  <w:num w:numId="21" w16cid:durableId="2033529054">
    <w:abstractNumId w:val="16"/>
  </w:num>
  <w:num w:numId="22" w16cid:durableId="1937131572">
    <w:abstractNumId w:val="3"/>
  </w:num>
  <w:numIdMacAtCleanup w:val="1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mith, Jared David">
    <w15:presenceInfo w15:providerId="AD" w15:userId="S::jsmith@usgs.gov::ae9a7fbd-43b9-4d45-8e53-594897deb18d"/>
  </w15:person>
  <w15:person w15:author="White, Ellie">
    <w15:presenceInfo w15:providerId="AD" w15:userId="S::ewhite@usgs.gov::fec56361-5c8a-4790-9e84-6272d2f2258e"/>
  </w15:person>
  <w15:person w15:author="Platt, Lindsay R">
    <w15:presenceInfo w15:providerId="AD" w15:userId="S::lplatt@usgs.gov::f885993d-24bf-401a-8fd8-381fcdaad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4D0"/>
    <w:rsid w:val="000068DD"/>
    <w:rsid w:val="00016B1A"/>
    <w:rsid w:val="00022782"/>
    <w:rsid w:val="00050BDF"/>
    <w:rsid w:val="0006146B"/>
    <w:rsid w:val="00061EAC"/>
    <w:rsid w:val="00064DE5"/>
    <w:rsid w:val="000673B3"/>
    <w:rsid w:val="00072FF1"/>
    <w:rsid w:val="00074AAF"/>
    <w:rsid w:val="000764D0"/>
    <w:rsid w:val="00080077"/>
    <w:rsid w:val="000812E0"/>
    <w:rsid w:val="00081943"/>
    <w:rsid w:val="00082752"/>
    <w:rsid w:val="000867A6"/>
    <w:rsid w:val="00094672"/>
    <w:rsid w:val="000A3AD0"/>
    <w:rsid w:val="000A5C87"/>
    <w:rsid w:val="000B0238"/>
    <w:rsid w:val="000B58C1"/>
    <w:rsid w:val="000C4B37"/>
    <w:rsid w:val="000C62D5"/>
    <w:rsid w:val="000C6D7D"/>
    <w:rsid w:val="000D0FBB"/>
    <w:rsid w:val="000D3922"/>
    <w:rsid w:val="000D4FA7"/>
    <w:rsid w:val="000E25B0"/>
    <w:rsid w:val="000E28F8"/>
    <w:rsid w:val="000E7EA4"/>
    <w:rsid w:val="00100422"/>
    <w:rsid w:val="001078E1"/>
    <w:rsid w:val="00107BEF"/>
    <w:rsid w:val="00112C80"/>
    <w:rsid w:val="001159E4"/>
    <w:rsid w:val="00122C9A"/>
    <w:rsid w:val="0012787B"/>
    <w:rsid w:val="00130FEC"/>
    <w:rsid w:val="001354C5"/>
    <w:rsid w:val="0013797E"/>
    <w:rsid w:val="00141BE9"/>
    <w:rsid w:val="00144F33"/>
    <w:rsid w:val="001501B0"/>
    <w:rsid w:val="0018016D"/>
    <w:rsid w:val="0018325A"/>
    <w:rsid w:val="001856C6"/>
    <w:rsid w:val="00187B80"/>
    <w:rsid w:val="00197485"/>
    <w:rsid w:val="001C0475"/>
    <w:rsid w:val="001C1CD8"/>
    <w:rsid w:val="001C337D"/>
    <w:rsid w:val="001C4024"/>
    <w:rsid w:val="001D20A9"/>
    <w:rsid w:val="001E4C31"/>
    <w:rsid w:val="001E717F"/>
    <w:rsid w:val="001F140E"/>
    <w:rsid w:val="001F1FE2"/>
    <w:rsid w:val="001F36A7"/>
    <w:rsid w:val="00202461"/>
    <w:rsid w:val="00204566"/>
    <w:rsid w:val="002059B2"/>
    <w:rsid w:val="002062AE"/>
    <w:rsid w:val="002104FB"/>
    <w:rsid w:val="0021257D"/>
    <w:rsid w:val="002212EE"/>
    <w:rsid w:val="00230111"/>
    <w:rsid w:val="0023463C"/>
    <w:rsid w:val="002446AC"/>
    <w:rsid w:val="00244D28"/>
    <w:rsid w:val="00253D9E"/>
    <w:rsid w:val="00257ACF"/>
    <w:rsid w:val="00275B82"/>
    <w:rsid w:val="00281B24"/>
    <w:rsid w:val="00282BE7"/>
    <w:rsid w:val="00297921"/>
    <w:rsid w:val="002A43C3"/>
    <w:rsid w:val="002B046A"/>
    <w:rsid w:val="002B2F87"/>
    <w:rsid w:val="002B3887"/>
    <w:rsid w:val="002C41CC"/>
    <w:rsid w:val="002D0A9A"/>
    <w:rsid w:val="002D7A1B"/>
    <w:rsid w:val="002E6177"/>
    <w:rsid w:val="002E6AD4"/>
    <w:rsid w:val="002F3748"/>
    <w:rsid w:val="002F57CB"/>
    <w:rsid w:val="002F68DD"/>
    <w:rsid w:val="002F792E"/>
    <w:rsid w:val="00313A3C"/>
    <w:rsid w:val="00317C36"/>
    <w:rsid w:val="00335863"/>
    <w:rsid w:val="00337470"/>
    <w:rsid w:val="003444CC"/>
    <w:rsid w:val="00347B48"/>
    <w:rsid w:val="00347CBE"/>
    <w:rsid w:val="00363F29"/>
    <w:rsid w:val="003671BE"/>
    <w:rsid w:val="003747E0"/>
    <w:rsid w:val="003818DB"/>
    <w:rsid w:val="00387F1E"/>
    <w:rsid w:val="00390AED"/>
    <w:rsid w:val="00392067"/>
    <w:rsid w:val="003928B9"/>
    <w:rsid w:val="00393806"/>
    <w:rsid w:val="003B1F40"/>
    <w:rsid w:val="003B2B16"/>
    <w:rsid w:val="003C0A12"/>
    <w:rsid w:val="003E0638"/>
    <w:rsid w:val="003E21B1"/>
    <w:rsid w:val="003E6733"/>
    <w:rsid w:val="003F10AD"/>
    <w:rsid w:val="004034E0"/>
    <w:rsid w:val="00403716"/>
    <w:rsid w:val="00404C9F"/>
    <w:rsid w:val="00405734"/>
    <w:rsid w:val="004059BF"/>
    <w:rsid w:val="00405DE0"/>
    <w:rsid w:val="00410A07"/>
    <w:rsid w:val="00410C7E"/>
    <w:rsid w:val="00413BAF"/>
    <w:rsid w:val="00417024"/>
    <w:rsid w:val="00426193"/>
    <w:rsid w:val="00435F9E"/>
    <w:rsid w:val="00436E22"/>
    <w:rsid w:val="00437856"/>
    <w:rsid w:val="00446276"/>
    <w:rsid w:val="004538BB"/>
    <w:rsid w:val="00461C0C"/>
    <w:rsid w:val="0046283B"/>
    <w:rsid w:val="00472964"/>
    <w:rsid w:val="00474319"/>
    <w:rsid w:val="0047618E"/>
    <w:rsid w:val="00483C49"/>
    <w:rsid w:val="00485B52"/>
    <w:rsid w:val="00486F5C"/>
    <w:rsid w:val="0049173E"/>
    <w:rsid w:val="00491F01"/>
    <w:rsid w:val="00497DFC"/>
    <w:rsid w:val="004A0891"/>
    <w:rsid w:val="004A0E8E"/>
    <w:rsid w:val="004A46C8"/>
    <w:rsid w:val="004A4D38"/>
    <w:rsid w:val="004A66DB"/>
    <w:rsid w:val="004B3393"/>
    <w:rsid w:val="004B5150"/>
    <w:rsid w:val="004D0D13"/>
    <w:rsid w:val="004D2FE4"/>
    <w:rsid w:val="004D7AB9"/>
    <w:rsid w:val="004E6D23"/>
    <w:rsid w:val="004E7840"/>
    <w:rsid w:val="004F1501"/>
    <w:rsid w:val="005034F4"/>
    <w:rsid w:val="00506DB7"/>
    <w:rsid w:val="00512756"/>
    <w:rsid w:val="0051696C"/>
    <w:rsid w:val="00525807"/>
    <w:rsid w:val="00542962"/>
    <w:rsid w:val="00545DCE"/>
    <w:rsid w:val="00565142"/>
    <w:rsid w:val="00570486"/>
    <w:rsid w:val="0058326E"/>
    <w:rsid w:val="00583B97"/>
    <w:rsid w:val="005866D6"/>
    <w:rsid w:val="00591438"/>
    <w:rsid w:val="00591F48"/>
    <w:rsid w:val="005967C7"/>
    <w:rsid w:val="005978E9"/>
    <w:rsid w:val="005A1701"/>
    <w:rsid w:val="005B669E"/>
    <w:rsid w:val="005B7558"/>
    <w:rsid w:val="005C3FA9"/>
    <w:rsid w:val="005C5717"/>
    <w:rsid w:val="005D1560"/>
    <w:rsid w:val="005D4FB1"/>
    <w:rsid w:val="005E4903"/>
    <w:rsid w:val="005E6275"/>
    <w:rsid w:val="005F3F28"/>
    <w:rsid w:val="005F59CF"/>
    <w:rsid w:val="00600335"/>
    <w:rsid w:val="006105BE"/>
    <w:rsid w:val="0061322F"/>
    <w:rsid w:val="00613E9D"/>
    <w:rsid w:val="00620E29"/>
    <w:rsid w:val="006261AD"/>
    <w:rsid w:val="00630032"/>
    <w:rsid w:val="00641C9F"/>
    <w:rsid w:val="00646F8D"/>
    <w:rsid w:val="00651462"/>
    <w:rsid w:val="00656AAC"/>
    <w:rsid w:val="00670FE7"/>
    <w:rsid w:val="00673A24"/>
    <w:rsid w:val="0068370F"/>
    <w:rsid w:val="00683E15"/>
    <w:rsid w:val="006965E1"/>
    <w:rsid w:val="006B1BDB"/>
    <w:rsid w:val="006B482D"/>
    <w:rsid w:val="006B775A"/>
    <w:rsid w:val="006C454A"/>
    <w:rsid w:val="006C603D"/>
    <w:rsid w:val="006D0707"/>
    <w:rsid w:val="006D39A3"/>
    <w:rsid w:val="006D3B9B"/>
    <w:rsid w:val="006E4B65"/>
    <w:rsid w:val="006E6DB7"/>
    <w:rsid w:val="006E79A3"/>
    <w:rsid w:val="006F1EF9"/>
    <w:rsid w:val="006F41E3"/>
    <w:rsid w:val="006F55B3"/>
    <w:rsid w:val="007045F7"/>
    <w:rsid w:val="00704D4C"/>
    <w:rsid w:val="0071303E"/>
    <w:rsid w:val="00721B2C"/>
    <w:rsid w:val="00733D0B"/>
    <w:rsid w:val="00737B3E"/>
    <w:rsid w:val="007428E3"/>
    <w:rsid w:val="00752F10"/>
    <w:rsid w:val="00754494"/>
    <w:rsid w:val="00767101"/>
    <w:rsid w:val="00777A8A"/>
    <w:rsid w:val="0078294E"/>
    <w:rsid w:val="0079144D"/>
    <w:rsid w:val="00793BAB"/>
    <w:rsid w:val="0079566D"/>
    <w:rsid w:val="007A0268"/>
    <w:rsid w:val="007B4029"/>
    <w:rsid w:val="007C0FF1"/>
    <w:rsid w:val="007C2A35"/>
    <w:rsid w:val="007C2BF9"/>
    <w:rsid w:val="007C6104"/>
    <w:rsid w:val="007C6448"/>
    <w:rsid w:val="007D6601"/>
    <w:rsid w:val="007E0FEC"/>
    <w:rsid w:val="007F461B"/>
    <w:rsid w:val="00805C2D"/>
    <w:rsid w:val="008111FD"/>
    <w:rsid w:val="0081404D"/>
    <w:rsid w:val="008142E8"/>
    <w:rsid w:val="00815064"/>
    <w:rsid w:val="00815C33"/>
    <w:rsid w:val="008167CC"/>
    <w:rsid w:val="008247DC"/>
    <w:rsid w:val="008319B3"/>
    <w:rsid w:val="00833512"/>
    <w:rsid w:val="0083478F"/>
    <w:rsid w:val="00834993"/>
    <w:rsid w:val="00834B19"/>
    <w:rsid w:val="00844791"/>
    <w:rsid w:val="00845E43"/>
    <w:rsid w:val="00852617"/>
    <w:rsid w:val="008528CF"/>
    <w:rsid w:val="008533D2"/>
    <w:rsid w:val="00861EDF"/>
    <w:rsid w:val="0086610D"/>
    <w:rsid w:val="008740F1"/>
    <w:rsid w:val="00876912"/>
    <w:rsid w:val="008929B0"/>
    <w:rsid w:val="00897431"/>
    <w:rsid w:val="008A52E2"/>
    <w:rsid w:val="008A588D"/>
    <w:rsid w:val="008B0453"/>
    <w:rsid w:val="008B28CE"/>
    <w:rsid w:val="008B3933"/>
    <w:rsid w:val="008B685B"/>
    <w:rsid w:val="008C4F58"/>
    <w:rsid w:val="008C6246"/>
    <w:rsid w:val="008C6BE3"/>
    <w:rsid w:val="008C7B7B"/>
    <w:rsid w:val="008E3B2E"/>
    <w:rsid w:val="008E59FE"/>
    <w:rsid w:val="008F28C2"/>
    <w:rsid w:val="008F6C26"/>
    <w:rsid w:val="00902CE1"/>
    <w:rsid w:val="009038A6"/>
    <w:rsid w:val="0092257A"/>
    <w:rsid w:val="00924D34"/>
    <w:rsid w:val="0092730A"/>
    <w:rsid w:val="009377C3"/>
    <w:rsid w:val="009438A6"/>
    <w:rsid w:val="00953F73"/>
    <w:rsid w:val="00976D42"/>
    <w:rsid w:val="009828D3"/>
    <w:rsid w:val="009B0A7F"/>
    <w:rsid w:val="009B2A07"/>
    <w:rsid w:val="009B408E"/>
    <w:rsid w:val="009C20C4"/>
    <w:rsid w:val="009E1A22"/>
    <w:rsid w:val="009E3E4B"/>
    <w:rsid w:val="009F184B"/>
    <w:rsid w:val="00A024E7"/>
    <w:rsid w:val="00A04FF6"/>
    <w:rsid w:val="00A13508"/>
    <w:rsid w:val="00A16B40"/>
    <w:rsid w:val="00A23001"/>
    <w:rsid w:val="00A25892"/>
    <w:rsid w:val="00A27708"/>
    <w:rsid w:val="00A30288"/>
    <w:rsid w:val="00A37593"/>
    <w:rsid w:val="00A37C1F"/>
    <w:rsid w:val="00A41E0D"/>
    <w:rsid w:val="00A433C1"/>
    <w:rsid w:val="00A53263"/>
    <w:rsid w:val="00A550E4"/>
    <w:rsid w:val="00A63921"/>
    <w:rsid w:val="00A63FCD"/>
    <w:rsid w:val="00A702E6"/>
    <w:rsid w:val="00A7264B"/>
    <w:rsid w:val="00A72C7B"/>
    <w:rsid w:val="00A73852"/>
    <w:rsid w:val="00A75AC9"/>
    <w:rsid w:val="00A84D2B"/>
    <w:rsid w:val="00A93F28"/>
    <w:rsid w:val="00AA3831"/>
    <w:rsid w:val="00AB0448"/>
    <w:rsid w:val="00AB7C50"/>
    <w:rsid w:val="00AC7C41"/>
    <w:rsid w:val="00AD4060"/>
    <w:rsid w:val="00AD5390"/>
    <w:rsid w:val="00AD75FF"/>
    <w:rsid w:val="00AE1725"/>
    <w:rsid w:val="00AE219E"/>
    <w:rsid w:val="00AE6C2B"/>
    <w:rsid w:val="00AF1148"/>
    <w:rsid w:val="00AF547D"/>
    <w:rsid w:val="00AF7824"/>
    <w:rsid w:val="00B14BAB"/>
    <w:rsid w:val="00B14C64"/>
    <w:rsid w:val="00B16C66"/>
    <w:rsid w:val="00B20D8C"/>
    <w:rsid w:val="00B51E13"/>
    <w:rsid w:val="00B60361"/>
    <w:rsid w:val="00B62587"/>
    <w:rsid w:val="00B707B1"/>
    <w:rsid w:val="00B7361A"/>
    <w:rsid w:val="00B75737"/>
    <w:rsid w:val="00B904F4"/>
    <w:rsid w:val="00B92EAE"/>
    <w:rsid w:val="00B9485A"/>
    <w:rsid w:val="00BA2CE3"/>
    <w:rsid w:val="00BB0E14"/>
    <w:rsid w:val="00BB2C9A"/>
    <w:rsid w:val="00BB61AA"/>
    <w:rsid w:val="00BD60EE"/>
    <w:rsid w:val="00BE1C31"/>
    <w:rsid w:val="00BF4C1E"/>
    <w:rsid w:val="00BF646F"/>
    <w:rsid w:val="00C0089D"/>
    <w:rsid w:val="00C029FF"/>
    <w:rsid w:val="00C100D2"/>
    <w:rsid w:val="00C20C9F"/>
    <w:rsid w:val="00C22087"/>
    <w:rsid w:val="00C22E82"/>
    <w:rsid w:val="00C24B36"/>
    <w:rsid w:val="00C265C3"/>
    <w:rsid w:val="00C27B62"/>
    <w:rsid w:val="00C3137A"/>
    <w:rsid w:val="00C32FAD"/>
    <w:rsid w:val="00C34834"/>
    <w:rsid w:val="00C43FDD"/>
    <w:rsid w:val="00C46D1C"/>
    <w:rsid w:val="00C53F2D"/>
    <w:rsid w:val="00C61A4E"/>
    <w:rsid w:val="00C644BF"/>
    <w:rsid w:val="00C735D6"/>
    <w:rsid w:val="00C7429A"/>
    <w:rsid w:val="00C92469"/>
    <w:rsid w:val="00C97D22"/>
    <w:rsid w:val="00CA25B2"/>
    <w:rsid w:val="00CB0C22"/>
    <w:rsid w:val="00CC103C"/>
    <w:rsid w:val="00CC2269"/>
    <w:rsid w:val="00CC4592"/>
    <w:rsid w:val="00CD0E0B"/>
    <w:rsid w:val="00CD0F3D"/>
    <w:rsid w:val="00CD1834"/>
    <w:rsid w:val="00CE0BAD"/>
    <w:rsid w:val="00CE6A23"/>
    <w:rsid w:val="00CF4AEE"/>
    <w:rsid w:val="00CF7D75"/>
    <w:rsid w:val="00D040C8"/>
    <w:rsid w:val="00D1170C"/>
    <w:rsid w:val="00D16934"/>
    <w:rsid w:val="00D21D3B"/>
    <w:rsid w:val="00D22688"/>
    <w:rsid w:val="00D3632D"/>
    <w:rsid w:val="00D37659"/>
    <w:rsid w:val="00D5104A"/>
    <w:rsid w:val="00D55224"/>
    <w:rsid w:val="00D564EA"/>
    <w:rsid w:val="00D57416"/>
    <w:rsid w:val="00D6080F"/>
    <w:rsid w:val="00D666AA"/>
    <w:rsid w:val="00D7344E"/>
    <w:rsid w:val="00D8371C"/>
    <w:rsid w:val="00D85E88"/>
    <w:rsid w:val="00D87785"/>
    <w:rsid w:val="00D910DB"/>
    <w:rsid w:val="00DA1C63"/>
    <w:rsid w:val="00DB02F2"/>
    <w:rsid w:val="00DB610F"/>
    <w:rsid w:val="00DC2525"/>
    <w:rsid w:val="00DD1A5C"/>
    <w:rsid w:val="00DD2BD7"/>
    <w:rsid w:val="00DD6A4B"/>
    <w:rsid w:val="00DD74A2"/>
    <w:rsid w:val="00DE363A"/>
    <w:rsid w:val="00DE72E6"/>
    <w:rsid w:val="00DE7572"/>
    <w:rsid w:val="00DF0A69"/>
    <w:rsid w:val="00DF5571"/>
    <w:rsid w:val="00DF5E91"/>
    <w:rsid w:val="00E205E0"/>
    <w:rsid w:val="00E365F4"/>
    <w:rsid w:val="00E42F25"/>
    <w:rsid w:val="00E44167"/>
    <w:rsid w:val="00E44ECD"/>
    <w:rsid w:val="00E508AE"/>
    <w:rsid w:val="00E54279"/>
    <w:rsid w:val="00E5691E"/>
    <w:rsid w:val="00E76598"/>
    <w:rsid w:val="00E83FD1"/>
    <w:rsid w:val="00E8799E"/>
    <w:rsid w:val="00E912BE"/>
    <w:rsid w:val="00E9461C"/>
    <w:rsid w:val="00EA6928"/>
    <w:rsid w:val="00EB617D"/>
    <w:rsid w:val="00EB77F8"/>
    <w:rsid w:val="00EC4E14"/>
    <w:rsid w:val="00EC7C10"/>
    <w:rsid w:val="00ED66F4"/>
    <w:rsid w:val="00EE3E90"/>
    <w:rsid w:val="00EF28B9"/>
    <w:rsid w:val="00EF5E91"/>
    <w:rsid w:val="00F0120A"/>
    <w:rsid w:val="00F03B46"/>
    <w:rsid w:val="00F1145F"/>
    <w:rsid w:val="00F142A2"/>
    <w:rsid w:val="00F14D71"/>
    <w:rsid w:val="00F2069E"/>
    <w:rsid w:val="00F23F7E"/>
    <w:rsid w:val="00F25570"/>
    <w:rsid w:val="00F333D3"/>
    <w:rsid w:val="00F34805"/>
    <w:rsid w:val="00F53B4C"/>
    <w:rsid w:val="00F543BB"/>
    <w:rsid w:val="00F55029"/>
    <w:rsid w:val="00F6042C"/>
    <w:rsid w:val="00F6342B"/>
    <w:rsid w:val="00F866C4"/>
    <w:rsid w:val="00F97228"/>
    <w:rsid w:val="00FA3339"/>
    <w:rsid w:val="00FA398C"/>
    <w:rsid w:val="00FA5D81"/>
    <w:rsid w:val="00FC1D66"/>
    <w:rsid w:val="00FC3188"/>
    <w:rsid w:val="00FC4D9D"/>
    <w:rsid w:val="00FD4800"/>
    <w:rsid w:val="00FD54AD"/>
    <w:rsid w:val="00FF3D82"/>
    <w:rsid w:val="00FF49D9"/>
    <w:rsid w:val="0171F3D3"/>
    <w:rsid w:val="0316D3E6"/>
    <w:rsid w:val="0987D6BA"/>
    <w:rsid w:val="0A037FA9"/>
    <w:rsid w:val="0A835A1A"/>
    <w:rsid w:val="0D9643B1"/>
    <w:rsid w:val="0DB76374"/>
    <w:rsid w:val="0E71B36B"/>
    <w:rsid w:val="0FE7390A"/>
    <w:rsid w:val="141FB48C"/>
    <w:rsid w:val="142DC835"/>
    <w:rsid w:val="1C9EF16E"/>
    <w:rsid w:val="1E433A12"/>
    <w:rsid w:val="1F2A54BA"/>
    <w:rsid w:val="20C7B8B2"/>
    <w:rsid w:val="20DD22AC"/>
    <w:rsid w:val="21E359FE"/>
    <w:rsid w:val="235A7334"/>
    <w:rsid w:val="25176358"/>
    <w:rsid w:val="251AFAC0"/>
    <w:rsid w:val="2931173C"/>
    <w:rsid w:val="2B308E40"/>
    <w:rsid w:val="2B6D7D7A"/>
    <w:rsid w:val="2BF86777"/>
    <w:rsid w:val="2C1258DF"/>
    <w:rsid w:val="2CE17803"/>
    <w:rsid w:val="33338A76"/>
    <w:rsid w:val="35516929"/>
    <w:rsid w:val="385C6AAB"/>
    <w:rsid w:val="3ABA7318"/>
    <w:rsid w:val="3AD07447"/>
    <w:rsid w:val="3B2389BA"/>
    <w:rsid w:val="3D1C3F9C"/>
    <w:rsid w:val="41D06939"/>
    <w:rsid w:val="43A5D868"/>
    <w:rsid w:val="441A6631"/>
    <w:rsid w:val="44F74F53"/>
    <w:rsid w:val="465FB09C"/>
    <w:rsid w:val="46A43CE4"/>
    <w:rsid w:val="46A9F985"/>
    <w:rsid w:val="487D709D"/>
    <w:rsid w:val="49319F53"/>
    <w:rsid w:val="49776C4B"/>
    <w:rsid w:val="528956A0"/>
    <w:rsid w:val="53451935"/>
    <w:rsid w:val="537169AC"/>
    <w:rsid w:val="53887C8D"/>
    <w:rsid w:val="555CED34"/>
    <w:rsid w:val="5825D4F6"/>
    <w:rsid w:val="58895BAF"/>
    <w:rsid w:val="5A7A2EE6"/>
    <w:rsid w:val="5AF6A093"/>
    <w:rsid w:val="5C15FF47"/>
    <w:rsid w:val="62DD6A8C"/>
    <w:rsid w:val="62E692F7"/>
    <w:rsid w:val="638D6580"/>
    <w:rsid w:val="639DAFF8"/>
    <w:rsid w:val="63A00CF3"/>
    <w:rsid w:val="64793AED"/>
    <w:rsid w:val="67CE3234"/>
    <w:rsid w:val="693F6D8B"/>
    <w:rsid w:val="70630AA3"/>
    <w:rsid w:val="72D50A62"/>
    <w:rsid w:val="741EF713"/>
    <w:rsid w:val="77AEDF11"/>
    <w:rsid w:val="790E6089"/>
    <w:rsid w:val="7A088BB3"/>
    <w:rsid w:val="7A6F55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A7D5C"/>
  <w15:chartTrackingRefBased/>
  <w15:docId w15:val="{96EB9B7F-3BD0-435E-B57F-15ED87B4F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4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764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4F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0764D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0764D0"/>
  </w:style>
  <w:style w:type="character" w:customStyle="1" w:styleId="eop">
    <w:name w:val="eop"/>
    <w:basedOn w:val="DefaultParagraphFont"/>
    <w:rsid w:val="000764D0"/>
  </w:style>
  <w:style w:type="character" w:customStyle="1" w:styleId="spellingerror">
    <w:name w:val="spellingerror"/>
    <w:basedOn w:val="DefaultParagraphFont"/>
    <w:rsid w:val="000764D0"/>
  </w:style>
  <w:style w:type="character" w:customStyle="1" w:styleId="contextualspellingandgrammarerror">
    <w:name w:val="contextualspellingandgrammarerror"/>
    <w:basedOn w:val="DefaultParagraphFont"/>
    <w:rsid w:val="000764D0"/>
  </w:style>
  <w:style w:type="character" w:customStyle="1" w:styleId="Heading2Char">
    <w:name w:val="Heading 2 Char"/>
    <w:basedOn w:val="DefaultParagraphFont"/>
    <w:link w:val="Heading2"/>
    <w:uiPriority w:val="9"/>
    <w:rsid w:val="000764D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764D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77A8A"/>
    <w:pPr>
      <w:ind w:left="720"/>
      <w:contextualSpacing/>
    </w:pPr>
  </w:style>
  <w:style w:type="character" w:styleId="Hyperlink">
    <w:name w:val="Hyperlink"/>
    <w:basedOn w:val="DefaultParagraphFont"/>
    <w:uiPriority w:val="99"/>
    <w:unhideWhenUsed/>
    <w:rsid w:val="007E0FEC"/>
    <w:rPr>
      <w:color w:val="0563C1" w:themeColor="hyperlink"/>
      <w:u w:val="single"/>
    </w:rPr>
  </w:style>
  <w:style w:type="character" w:styleId="UnresolvedMention">
    <w:name w:val="Unresolved Mention"/>
    <w:basedOn w:val="DefaultParagraphFont"/>
    <w:uiPriority w:val="99"/>
    <w:unhideWhenUsed/>
    <w:rsid w:val="007E0FEC"/>
    <w:rPr>
      <w:color w:val="605E5C"/>
      <w:shd w:val="clear" w:color="auto" w:fill="E1DFDD"/>
    </w:rPr>
  </w:style>
  <w:style w:type="character" w:styleId="CommentReference">
    <w:name w:val="annotation reference"/>
    <w:basedOn w:val="DefaultParagraphFont"/>
    <w:uiPriority w:val="99"/>
    <w:semiHidden/>
    <w:unhideWhenUsed/>
    <w:rsid w:val="00B20D8C"/>
    <w:rPr>
      <w:sz w:val="16"/>
      <w:szCs w:val="16"/>
    </w:rPr>
  </w:style>
  <w:style w:type="paragraph" w:styleId="CommentText">
    <w:name w:val="annotation text"/>
    <w:basedOn w:val="Normal"/>
    <w:link w:val="CommentTextChar"/>
    <w:uiPriority w:val="99"/>
    <w:semiHidden/>
    <w:unhideWhenUsed/>
    <w:rsid w:val="00B20D8C"/>
    <w:pPr>
      <w:spacing w:line="240" w:lineRule="auto"/>
    </w:pPr>
    <w:rPr>
      <w:sz w:val="20"/>
      <w:szCs w:val="20"/>
    </w:rPr>
  </w:style>
  <w:style w:type="character" w:customStyle="1" w:styleId="CommentTextChar">
    <w:name w:val="Comment Text Char"/>
    <w:basedOn w:val="DefaultParagraphFont"/>
    <w:link w:val="CommentText"/>
    <w:uiPriority w:val="99"/>
    <w:semiHidden/>
    <w:rsid w:val="00B20D8C"/>
    <w:rPr>
      <w:sz w:val="20"/>
      <w:szCs w:val="20"/>
    </w:rPr>
  </w:style>
  <w:style w:type="paragraph" w:styleId="CommentSubject">
    <w:name w:val="annotation subject"/>
    <w:basedOn w:val="CommentText"/>
    <w:next w:val="CommentText"/>
    <w:link w:val="CommentSubjectChar"/>
    <w:uiPriority w:val="99"/>
    <w:semiHidden/>
    <w:unhideWhenUsed/>
    <w:rsid w:val="00B20D8C"/>
    <w:rPr>
      <w:b/>
      <w:bCs/>
    </w:rPr>
  </w:style>
  <w:style w:type="character" w:customStyle="1" w:styleId="CommentSubjectChar">
    <w:name w:val="Comment Subject Char"/>
    <w:basedOn w:val="CommentTextChar"/>
    <w:link w:val="CommentSubject"/>
    <w:uiPriority w:val="99"/>
    <w:semiHidden/>
    <w:rsid w:val="00B20D8C"/>
    <w:rPr>
      <w:b/>
      <w:bCs/>
      <w:sz w:val="20"/>
      <w:szCs w:val="20"/>
    </w:rPr>
  </w:style>
  <w:style w:type="character" w:customStyle="1" w:styleId="Heading3Char">
    <w:name w:val="Heading 3 Char"/>
    <w:basedOn w:val="DefaultParagraphFont"/>
    <w:link w:val="Heading3"/>
    <w:uiPriority w:val="9"/>
    <w:rsid w:val="008C4F5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5104A"/>
    <w:pPr>
      <w:outlineLvl w:val="9"/>
    </w:pPr>
  </w:style>
  <w:style w:type="paragraph" w:styleId="TOC1">
    <w:name w:val="toc 1"/>
    <w:basedOn w:val="Normal"/>
    <w:next w:val="Normal"/>
    <w:autoRedefine/>
    <w:uiPriority w:val="39"/>
    <w:unhideWhenUsed/>
    <w:rsid w:val="007A0268"/>
    <w:pPr>
      <w:tabs>
        <w:tab w:val="right" w:leader="dot" w:pos="9350"/>
      </w:tabs>
      <w:spacing w:after="100"/>
    </w:pPr>
  </w:style>
  <w:style w:type="paragraph" w:styleId="TOC2">
    <w:name w:val="toc 2"/>
    <w:basedOn w:val="Normal"/>
    <w:next w:val="Normal"/>
    <w:autoRedefine/>
    <w:uiPriority w:val="39"/>
    <w:unhideWhenUsed/>
    <w:rsid w:val="00347CBE"/>
    <w:pPr>
      <w:tabs>
        <w:tab w:val="right" w:leader="dot" w:pos="9350"/>
      </w:tabs>
      <w:spacing w:after="100"/>
      <w:ind w:left="220"/>
    </w:pPr>
  </w:style>
  <w:style w:type="paragraph" w:styleId="TOC3">
    <w:name w:val="toc 3"/>
    <w:basedOn w:val="Normal"/>
    <w:next w:val="Normal"/>
    <w:autoRedefine/>
    <w:uiPriority w:val="39"/>
    <w:unhideWhenUsed/>
    <w:rsid w:val="00D5104A"/>
    <w:pPr>
      <w:spacing w:after="100"/>
      <w:ind w:left="440"/>
    </w:pPr>
  </w:style>
  <w:style w:type="character" w:styleId="FollowedHyperlink">
    <w:name w:val="FollowedHyperlink"/>
    <w:basedOn w:val="DefaultParagraphFont"/>
    <w:uiPriority w:val="99"/>
    <w:semiHidden/>
    <w:unhideWhenUsed/>
    <w:rsid w:val="00081943"/>
    <w:rPr>
      <w:color w:val="954F72" w:themeColor="followedHyperlink"/>
      <w:u w:val="single"/>
    </w:rPr>
  </w:style>
  <w:style w:type="character" w:styleId="Mention">
    <w:name w:val="Mention"/>
    <w:basedOn w:val="DefaultParagraphFont"/>
    <w:uiPriority w:val="99"/>
    <w:unhideWhenUsed/>
    <w:rsid w:val="008740F1"/>
    <w:rPr>
      <w:color w:val="2B579A"/>
      <w:shd w:val="clear" w:color="auto" w:fill="E1DFDD"/>
    </w:rPr>
  </w:style>
  <w:style w:type="paragraph" w:styleId="Revision">
    <w:name w:val="Revision"/>
    <w:hidden/>
    <w:uiPriority w:val="99"/>
    <w:semiHidden/>
    <w:rsid w:val="00347CB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272072">
      <w:bodyDiv w:val="1"/>
      <w:marLeft w:val="0"/>
      <w:marRight w:val="0"/>
      <w:marTop w:val="0"/>
      <w:marBottom w:val="0"/>
      <w:divBdr>
        <w:top w:val="none" w:sz="0" w:space="0" w:color="auto"/>
        <w:left w:val="none" w:sz="0" w:space="0" w:color="auto"/>
        <w:bottom w:val="none" w:sz="0" w:space="0" w:color="auto"/>
        <w:right w:val="none" w:sz="0" w:space="0" w:color="auto"/>
      </w:divBdr>
      <w:divsChild>
        <w:div w:id="648442821">
          <w:marLeft w:val="0"/>
          <w:marRight w:val="0"/>
          <w:marTop w:val="0"/>
          <w:marBottom w:val="0"/>
          <w:divBdr>
            <w:top w:val="none" w:sz="0" w:space="0" w:color="auto"/>
            <w:left w:val="none" w:sz="0" w:space="0" w:color="auto"/>
            <w:bottom w:val="none" w:sz="0" w:space="0" w:color="auto"/>
            <w:right w:val="none" w:sz="0" w:space="0" w:color="auto"/>
          </w:divBdr>
          <w:divsChild>
            <w:div w:id="138937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58823">
      <w:bodyDiv w:val="1"/>
      <w:marLeft w:val="0"/>
      <w:marRight w:val="0"/>
      <w:marTop w:val="0"/>
      <w:marBottom w:val="0"/>
      <w:divBdr>
        <w:top w:val="none" w:sz="0" w:space="0" w:color="auto"/>
        <w:left w:val="none" w:sz="0" w:space="0" w:color="auto"/>
        <w:bottom w:val="none" w:sz="0" w:space="0" w:color="auto"/>
        <w:right w:val="none" w:sz="0" w:space="0" w:color="auto"/>
      </w:divBdr>
      <w:divsChild>
        <w:div w:id="900213223">
          <w:marLeft w:val="0"/>
          <w:marRight w:val="0"/>
          <w:marTop w:val="0"/>
          <w:marBottom w:val="0"/>
          <w:divBdr>
            <w:top w:val="none" w:sz="0" w:space="0" w:color="auto"/>
            <w:left w:val="none" w:sz="0" w:space="0" w:color="auto"/>
            <w:bottom w:val="none" w:sz="0" w:space="0" w:color="auto"/>
            <w:right w:val="none" w:sz="0" w:space="0" w:color="auto"/>
          </w:divBdr>
        </w:div>
        <w:div w:id="158346377">
          <w:marLeft w:val="0"/>
          <w:marRight w:val="0"/>
          <w:marTop w:val="0"/>
          <w:marBottom w:val="0"/>
          <w:divBdr>
            <w:top w:val="none" w:sz="0" w:space="0" w:color="auto"/>
            <w:left w:val="none" w:sz="0" w:space="0" w:color="auto"/>
            <w:bottom w:val="none" w:sz="0" w:space="0" w:color="auto"/>
            <w:right w:val="none" w:sz="0" w:space="0" w:color="auto"/>
          </w:divBdr>
        </w:div>
        <w:div w:id="371268798">
          <w:marLeft w:val="0"/>
          <w:marRight w:val="0"/>
          <w:marTop w:val="0"/>
          <w:marBottom w:val="0"/>
          <w:divBdr>
            <w:top w:val="none" w:sz="0" w:space="0" w:color="auto"/>
            <w:left w:val="none" w:sz="0" w:space="0" w:color="auto"/>
            <w:bottom w:val="none" w:sz="0" w:space="0" w:color="auto"/>
            <w:right w:val="none" w:sz="0" w:space="0" w:color="auto"/>
          </w:divBdr>
        </w:div>
      </w:divsChild>
    </w:div>
    <w:div w:id="759646064">
      <w:bodyDiv w:val="1"/>
      <w:marLeft w:val="0"/>
      <w:marRight w:val="0"/>
      <w:marTop w:val="0"/>
      <w:marBottom w:val="0"/>
      <w:divBdr>
        <w:top w:val="none" w:sz="0" w:space="0" w:color="auto"/>
        <w:left w:val="none" w:sz="0" w:space="0" w:color="auto"/>
        <w:bottom w:val="none" w:sz="0" w:space="0" w:color="auto"/>
        <w:right w:val="none" w:sz="0" w:space="0" w:color="auto"/>
      </w:divBdr>
    </w:div>
    <w:div w:id="1135224301">
      <w:bodyDiv w:val="1"/>
      <w:marLeft w:val="0"/>
      <w:marRight w:val="0"/>
      <w:marTop w:val="0"/>
      <w:marBottom w:val="0"/>
      <w:divBdr>
        <w:top w:val="none" w:sz="0" w:space="0" w:color="auto"/>
        <w:left w:val="none" w:sz="0" w:space="0" w:color="auto"/>
        <w:bottom w:val="none" w:sz="0" w:space="0" w:color="auto"/>
        <w:right w:val="none" w:sz="0" w:space="0" w:color="auto"/>
      </w:divBdr>
      <w:divsChild>
        <w:div w:id="350566646">
          <w:marLeft w:val="0"/>
          <w:marRight w:val="0"/>
          <w:marTop w:val="0"/>
          <w:marBottom w:val="0"/>
          <w:divBdr>
            <w:top w:val="none" w:sz="0" w:space="0" w:color="auto"/>
            <w:left w:val="none" w:sz="0" w:space="0" w:color="auto"/>
            <w:bottom w:val="none" w:sz="0" w:space="0" w:color="auto"/>
            <w:right w:val="none" w:sz="0" w:space="0" w:color="auto"/>
          </w:divBdr>
          <w:divsChild>
            <w:div w:id="1537232211">
              <w:marLeft w:val="0"/>
              <w:marRight w:val="0"/>
              <w:marTop w:val="0"/>
              <w:marBottom w:val="0"/>
              <w:divBdr>
                <w:top w:val="none" w:sz="0" w:space="0" w:color="auto"/>
                <w:left w:val="none" w:sz="0" w:space="0" w:color="auto"/>
                <w:bottom w:val="none" w:sz="0" w:space="0" w:color="auto"/>
                <w:right w:val="none" w:sz="0" w:space="0" w:color="auto"/>
              </w:divBdr>
              <w:divsChild>
                <w:div w:id="21072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19284">
      <w:bodyDiv w:val="1"/>
      <w:marLeft w:val="0"/>
      <w:marRight w:val="0"/>
      <w:marTop w:val="0"/>
      <w:marBottom w:val="0"/>
      <w:divBdr>
        <w:top w:val="none" w:sz="0" w:space="0" w:color="auto"/>
        <w:left w:val="none" w:sz="0" w:space="0" w:color="auto"/>
        <w:bottom w:val="none" w:sz="0" w:space="0" w:color="auto"/>
        <w:right w:val="none" w:sz="0" w:space="0" w:color="auto"/>
      </w:divBdr>
      <w:divsChild>
        <w:div w:id="759637370">
          <w:marLeft w:val="0"/>
          <w:marRight w:val="0"/>
          <w:marTop w:val="0"/>
          <w:marBottom w:val="0"/>
          <w:divBdr>
            <w:top w:val="none" w:sz="0" w:space="0" w:color="auto"/>
            <w:left w:val="none" w:sz="0" w:space="0" w:color="auto"/>
            <w:bottom w:val="none" w:sz="0" w:space="0" w:color="auto"/>
            <w:right w:val="none" w:sz="0" w:space="0" w:color="auto"/>
          </w:divBdr>
          <w:divsChild>
            <w:div w:id="843740046">
              <w:marLeft w:val="0"/>
              <w:marRight w:val="0"/>
              <w:marTop w:val="0"/>
              <w:marBottom w:val="0"/>
              <w:divBdr>
                <w:top w:val="none" w:sz="0" w:space="0" w:color="auto"/>
                <w:left w:val="none" w:sz="0" w:space="0" w:color="auto"/>
                <w:bottom w:val="none" w:sz="0" w:space="0" w:color="auto"/>
                <w:right w:val="none" w:sz="0" w:space="0" w:color="auto"/>
              </w:divBdr>
              <w:divsChild>
                <w:div w:id="20712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523192">
      <w:bodyDiv w:val="1"/>
      <w:marLeft w:val="0"/>
      <w:marRight w:val="0"/>
      <w:marTop w:val="0"/>
      <w:marBottom w:val="0"/>
      <w:divBdr>
        <w:top w:val="none" w:sz="0" w:space="0" w:color="auto"/>
        <w:left w:val="none" w:sz="0" w:space="0" w:color="auto"/>
        <w:bottom w:val="none" w:sz="0" w:space="0" w:color="auto"/>
        <w:right w:val="none" w:sz="0" w:space="0" w:color="auto"/>
      </w:divBdr>
      <w:divsChild>
        <w:div w:id="1352879135">
          <w:marLeft w:val="0"/>
          <w:marRight w:val="0"/>
          <w:marTop w:val="0"/>
          <w:marBottom w:val="0"/>
          <w:divBdr>
            <w:top w:val="none" w:sz="0" w:space="0" w:color="auto"/>
            <w:left w:val="none" w:sz="0" w:space="0" w:color="auto"/>
            <w:bottom w:val="none" w:sz="0" w:space="0" w:color="auto"/>
            <w:right w:val="none" w:sz="0" w:space="0" w:color="auto"/>
          </w:divBdr>
          <w:divsChild>
            <w:div w:id="771973259">
              <w:marLeft w:val="0"/>
              <w:marRight w:val="0"/>
              <w:marTop w:val="0"/>
              <w:marBottom w:val="0"/>
              <w:divBdr>
                <w:top w:val="none" w:sz="0" w:space="0" w:color="auto"/>
                <w:left w:val="none" w:sz="0" w:space="0" w:color="auto"/>
                <w:bottom w:val="none" w:sz="0" w:space="0" w:color="auto"/>
                <w:right w:val="none" w:sz="0" w:space="0" w:color="auto"/>
              </w:divBdr>
              <w:divsChild>
                <w:div w:id="38554770">
                  <w:marLeft w:val="0"/>
                  <w:marRight w:val="0"/>
                  <w:marTop w:val="0"/>
                  <w:marBottom w:val="0"/>
                  <w:divBdr>
                    <w:top w:val="none" w:sz="0" w:space="0" w:color="auto"/>
                    <w:left w:val="none" w:sz="0" w:space="0" w:color="auto"/>
                    <w:bottom w:val="none" w:sz="0" w:space="0" w:color="auto"/>
                    <w:right w:val="none" w:sz="0" w:space="0" w:color="auto"/>
                  </w:divBdr>
                </w:div>
                <w:div w:id="79641157">
                  <w:marLeft w:val="0"/>
                  <w:marRight w:val="0"/>
                  <w:marTop w:val="0"/>
                  <w:marBottom w:val="0"/>
                  <w:divBdr>
                    <w:top w:val="none" w:sz="0" w:space="0" w:color="auto"/>
                    <w:left w:val="none" w:sz="0" w:space="0" w:color="auto"/>
                    <w:bottom w:val="none" w:sz="0" w:space="0" w:color="auto"/>
                    <w:right w:val="none" w:sz="0" w:space="0" w:color="auto"/>
                  </w:divBdr>
                </w:div>
                <w:div w:id="112679273">
                  <w:marLeft w:val="0"/>
                  <w:marRight w:val="0"/>
                  <w:marTop w:val="0"/>
                  <w:marBottom w:val="0"/>
                  <w:divBdr>
                    <w:top w:val="none" w:sz="0" w:space="0" w:color="auto"/>
                    <w:left w:val="none" w:sz="0" w:space="0" w:color="auto"/>
                    <w:bottom w:val="none" w:sz="0" w:space="0" w:color="auto"/>
                    <w:right w:val="none" w:sz="0" w:space="0" w:color="auto"/>
                  </w:divBdr>
                </w:div>
                <w:div w:id="156266669">
                  <w:marLeft w:val="0"/>
                  <w:marRight w:val="0"/>
                  <w:marTop w:val="0"/>
                  <w:marBottom w:val="0"/>
                  <w:divBdr>
                    <w:top w:val="none" w:sz="0" w:space="0" w:color="auto"/>
                    <w:left w:val="none" w:sz="0" w:space="0" w:color="auto"/>
                    <w:bottom w:val="none" w:sz="0" w:space="0" w:color="auto"/>
                    <w:right w:val="none" w:sz="0" w:space="0" w:color="auto"/>
                  </w:divBdr>
                </w:div>
                <w:div w:id="198276327">
                  <w:marLeft w:val="0"/>
                  <w:marRight w:val="0"/>
                  <w:marTop w:val="0"/>
                  <w:marBottom w:val="0"/>
                  <w:divBdr>
                    <w:top w:val="none" w:sz="0" w:space="0" w:color="auto"/>
                    <w:left w:val="none" w:sz="0" w:space="0" w:color="auto"/>
                    <w:bottom w:val="none" w:sz="0" w:space="0" w:color="auto"/>
                    <w:right w:val="none" w:sz="0" w:space="0" w:color="auto"/>
                  </w:divBdr>
                </w:div>
                <w:div w:id="225190373">
                  <w:marLeft w:val="0"/>
                  <w:marRight w:val="0"/>
                  <w:marTop w:val="0"/>
                  <w:marBottom w:val="0"/>
                  <w:divBdr>
                    <w:top w:val="none" w:sz="0" w:space="0" w:color="auto"/>
                    <w:left w:val="none" w:sz="0" w:space="0" w:color="auto"/>
                    <w:bottom w:val="none" w:sz="0" w:space="0" w:color="auto"/>
                    <w:right w:val="none" w:sz="0" w:space="0" w:color="auto"/>
                  </w:divBdr>
                </w:div>
                <w:div w:id="259340652">
                  <w:marLeft w:val="0"/>
                  <w:marRight w:val="0"/>
                  <w:marTop w:val="0"/>
                  <w:marBottom w:val="0"/>
                  <w:divBdr>
                    <w:top w:val="none" w:sz="0" w:space="0" w:color="auto"/>
                    <w:left w:val="none" w:sz="0" w:space="0" w:color="auto"/>
                    <w:bottom w:val="none" w:sz="0" w:space="0" w:color="auto"/>
                    <w:right w:val="none" w:sz="0" w:space="0" w:color="auto"/>
                  </w:divBdr>
                </w:div>
                <w:div w:id="273906370">
                  <w:marLeft w:val="0"/>
                  <w:marRight w:val="0"/>
                  <w:marTop w:val="0"/>
                  <w:marBottom w:val="0"/>
                  <w:divBdr>
                    <w:top w:val="none" w:sz="0" w:space="0" w:color="auto"/>
                    <w:left w:val="none" w:sz="0" w:space="0" w:color="auto"/>
                    <w:bottom w:val="none" w:sz="0" w:space="0" w:color="auto"/>
                    <w:right w:val="none" w:sz="0" w:space="0" w:color="auto"/>
                  </w:divBdr>
                </w:div>
                <w:div w:id="275990850">
                  <w:marLeft w:val="0"/>
                  <w:marRight w:val="0"/>
                  <w:marTop w:val="0"/>
                  <w:marBottom w:val="0"/>
                  <w:divBdr>
                    <w:top w:val="none" w:sz="0" w:space="0" w:color="auto"/>
                    <w:left w:val="none" w:sz="0" w:space="0" w:color="auto"/>
                    <w:bottom w:val="none" w:sz="0" w:space="0" w:color="auto"/>
                    <w:right w:val="none" w:sz="0" w:space="0" w:color="auto"/>
                  </w:divBdr>
                </w:div>
                <w:div w:id="310184945">
                  <w:marLeft w:val="0"/>
                  <w:marRight w:val="0"/>
                  <w:marTop w:val="0"/>
                  <w:marBottom w:val="0"/>
                  <w:divBdr>
                    <w:top w:val="none" w:sz="0" w:space="0" w:color="auto"/>
                    <w:left w:val="none" w:sz="0" w:space="0" w:color="auto"/>
                    <w:bottom w:val="none" w:sz="0" w:space="0" w:color="auto"/>
                    <w:right w:val="none" w:sz="0" w:space="0" w:color="auto"/>
                  </w:divBdr>
                </w:div>
                <w:div w:id="348532217">
                  <w:marLeft w:val="0"/>
                  <w:marRight w:val="0"/>
                  <w:marTop w:val="0"/>
                  <w:marBottom w:val="0"/>
                  <w:divBdr>
                    <w:top w:val="none" w:sz="0" w:space="0" w:color="auto"/>
                    <w:left w:val="none" w:sz="0" w:space="0" w:color="auto"/>
                    <w:bottom w:val="none" w:sz="0" w:space="0" w:color="auto"/>
                    <w:right w:val="none" w:sz="0" w:space="0" w:color="auto"/>
                  </w:divBdr>
                </w:div>
                <w:div w:id="428887704">
                  <w:marLeft w:val="0"/>
                  <w:marRight w:val="0"/>
                  <w:marTop w:val="0"/>
                  <w:marBottom w:val="0"/>
                  <w:divBdr>
                    <w:top w:val="none" w:sz="0" w:space="0" w:color="auto"/>
                    <w:left w:val="none" w:sz="0" w:space="0" w:color="auto"/>
                    <w:bottom w:val="none" w:sz="0" w:space="0" w:color="auto"/>
                    <w:right w:val="none" w:sz="0" w:space="0" w:color="auto"/>
                  </w:divBdr>
                </w:div>
                <w:div w:id="572472629">
                  <w:marLeft w:val="0"/>
                  <w:marRight w:val="0"/>
                  <w:marTop w:val="0"/>
                  <w:marBottom w:val="0"/>
                  <w:divBdr>
                    <w:top w:val="none" w:sz="0" w:space="0" w:color="auto"/>
                    <w:left w:val="none" w:sz="0" w:space="0" w:color="auto"/>
                    <w:bottom w:val="none" w:sz="0" w:space="0" w:color="auto"/>
                    <w:right w:val="none" w:sz="0" w:space="0" w:color="auto"/>
                  </w:divBdr>
                </w:div>
                <w:div w:id="602804480">
                  <w:marLeft w:val="0"/>
                  <w:marRight w:val="0"/>
                  <w:marTop w:val="0"/>
                  <w:marBottom w:val="0"/>
                  <w:divBdr>
                    <w:top w:val="none" w:sz="0" w:space="0" w:color="auto"/>
                    <w:left w:val="none" w:sz="0" w:space="0" w:color="auto"/>
                    <w:bottom w:val="none" w:sz="0" w:space="0" w:color="auto"/>
                    <w:right w:val="none" w:sz="0" w:space="0" w:color="auto"/>
                  </w:divBdr>
                </w:div>
                <w:div w:id="603658866">
                  <w:marLeft w:val="0"/>
                  <w:marRight w:val="0"/>
                  <w:marTop w:val="0"/>
                  <w:marBottom w:val="0"/>
                  <w:divBdr>
                    <w:top w:val="none" w:sz="0" w:space="0" w:color="auto"/>
                    <w:left w:val="none" w:sz="0" w:space="0" w:color="auto"/>
                    <w:bottom w:val="none" w:sz="0" w:space="0" w:color="auto"/>
                    <w:right w:val="none" w:sz="0" w:space="0" w:color="auto"/>
                  </w:divBdr>
                </w:div>
                <w:div w:id="616641750">
                  <w:marLeft w:val="0"/>
                  <w:marRight w:val="0"/>
                  <w:marTop w:val="0"/>
                  <w:marBottom w:val="0"/>
                  <w:divBdr>
                    <w:top w:val="none" w:sz="0" w:space="0" w:color="auto"/>
                    <w:left w:val="none" w:sz="0" w:space="0" w:color="auto"/>
                    <w:bottom w:val="none" w:sz="0" w:space="0" w:color="auto"/>
                    <w:right w:val="none" w:sz="0" w:space="0" w:color="auto"/>
                  </w:divBdr>
                </w:div>
                <w:div w:id="656418846">
                  <w:marLeft w:val="0"/>
                  <w:marRight w:val="0"/>
                  <w:marTop w:val="0"/>
                  <w:marBottom w:val="0"/>
                  <w:divBdr>
                    <w:top w:val="none" w:sz="0" w:space="0" w:color="auto"/>
                    <w:left w:val="none" w:sz="0" w:space="0" w:color="auto"/>
                    <w:bottom w:val="none" w:sz="0" w:space="0" w:color="auto"/>
                    <w:right w:val="none" w:sz="0" w:space="0" w:color="auto"/>
                  </w:divBdr>
                </w:div>
                <w:div w:id="682629930">
                  <w:marLeft w:val="0"/>
                  <w:marRight w:val="0"/>
                  <w:marTop w:val="0"/>
                  <w:marBottom w:val="0"/>
                  <w:divBdr>
                    <w:top w:val="none" w:sz="0" w:space="0" w:color="auto"/>
                    <w:left w:val="none" w:sz="0" w:space="0" w:color="auto"/>
                    <w:bottom w:val="none" w:sz="0" w:space="0" w:color="auto"/>
                    <w:right w:val="none" w:sz="0" w:space="0" w:color="auto"/>
                  </w:divBdr>
                </w:div>
                <w:div w:id="694424444">
                  <w:marLeft w:val="0"/>
                  <w:marRight w:val="0"/>
                  <w:marTop w:val="0"/>
                  <w:marBottom w:val="0"/>
                  <w:divBdr>
                    <w:top w:val="none" w:sz="0" w:space="0" w:color="auto"/>
                    <w:left w:val="none" w:sz="0" w:space="0" w:color="auto"/>
                    <w:bottom w:val="none" w:sz="0" w:space="0" w:color="auto"/>
                    <w:right w:val="none" w:sz="0" w:space="0" w:color="auto"/>
                  </w:divBdr>
                </w:div>
                <w:div w:id="809982401">
                  <w:marLeft w:val="0"/>
                  <w:marRight w:val="0"/>
                  <w:marTop w:val="0"/>
                  <w:marBottom w:val="0"/>
                  <w:divBdr>
                    <w:top w:val="none" w:sz="0" w:space="0" w:color="auto"/>
                    <w:left w:val="none" w:sz="0" w:space="0" w:color="auto"/>
                    <w:bottom w:val="none" w:sz="0" w:space="0" w:color="auto"/>
                    <w:right w:val="none" w:sz="0" w:space="0" w:color="auto"/>
                  </w:divBdr>
                </w:div>
                <w:div w:id="830484571">
                  <w:marLeft w:val="0"/>
                  <w:marRight w:val="0"/>
                  <w:marTop w:val="0"/>
                  <w:marBottom w:val="0"/>
                  <w:divBdr>
                    <w:top w:val="none" w:sz="0" w:space="0" w:color="auto"/>
                    <w:left w:val="none" w:sz="0" w:space="0" w:color="auto"/>
                    <w:bottom w:val="none" w:sz="0" w:space="0" w:color="auto"/>
                    <w:right w:val="none" w:sz="0" w:space="0" w:color="auto"/>
                  </w:divBdr>
                </w:div>
                <w:div w:id="835268831">
                  <w:marLeft w:val="0"/>
                  <w:marRight w:val="0"/>
                  <w:marTop w:val="0"/>
                  <w:marBottom w:val="0"/>
                  <w:divBdr>
                    <w:top w:val="none" w:sz="0" w:space="0" w:color="auto"/>
                    <w:left w:val="none" w:sz="0" w:space="0" w:color="auto"/>
                    <w:bottom w:val="none" w:sz="0" w:space="0" w:color="auto"/>
                    <w:right w:val="none" w:sz="0" w:space="0" w:color="auto"/>
                  </w:divBdr>
                </w:div>
                <w:div w:id="842091270">
                  <w:marLeft w:val="0"/>
                  <w:marRight w:val="0"/>
                  <w:marTop w:val="0"/>
                  <w:marBottom w:val="0"/>
                  <w:divBdr>
                    <w:top w:val="none" w:sz="0" w:space="0" w:color="auto"/>
                    <w:left w:val="none" w:sz="0" w:space="0" w:color="auto"/>
                    <w:bottom w:val="none" w:sz="0" w:space="0" w:color="auto"/>
                    <w:right w:val="none" w:sz="0" w:space="0" w:color="auto"/>
                  </w:divBdr>
                </w:div>
                <w:div w:id="843083604">
                  <w:marLeft w:val="0"/>
                  <w:marRight w:val="0"/>
                  <w:marTop w:val="0"/>
                  <w:marBottom w:val="0"/>
                  <w:divBdr>
                    <w:top w:val="none" w:sz="0" w:space="0" w:color="auto"/>
                    <w:left w:val="none" w:sz="0" w:space="0" w:color="auto"/>
                    <w:bottom w:val="none" w:sz="0" w:space="0" w:color="auto"/>
                    <w:right w:val="none" w:sz="0" w:space="0" w:color="auto"/>
                  </w:divBdr>
                </w:div>
                <w:div w:id="890964907">
                  <w:marLeft w:val="0"/>
                  <w:marRight w:val="0"/>
                  <w:marTop w:val="0"/>
                  <w:marBottom w:val="0"/>
                  <w:divBdr>
                    <w:top w:val="none" w:sz="0" w:space="0" w:color="auto"/>
                    <w:left w:val="none" w:sz="0" w:space="0" w:color="auto"/>
                    <w:bottom w:val="none" w:sz="0" w:space="0" w:color="auto"/>
                    <w:right w:val="none" w:sz="0" w:space="0" w:color="auto"/>
                  </w:divBdr>
                </w:div>
                <w:div w:id="908345403">
                  <w:marLeft w:val="0"/>
                  <w:marRight w:val="0"/>
                  <w:marTop w:val="0"/>
                  <w:marBottom w:val="0"/>
                  <w:divBdr>
                    <w:top w:val="none" w:sz="0" w:space="0" w:color="auto"/>
                    <w:left w:val="none" w:sz="0" w:space="0" w:color="auto"/>
                    <w:bottom w:val="none" w:sz="0" w:space="0" w:color="auto"/>
                    <w:right w:val="none" w:sz="0" w:space="0" w:color="auto"/>
                  </w:divBdr>
                </w:div>
                <w:div w:id="951980269">
                  <w:marLeft w:val="0"/>
                  <w:marRight w:val="0"/>
                  <w:marTop w:val="0"/>
                  <w:marBottom w:val="0"/>
                  <w:divBdr>
                    <w:top w:val="none" w:sz="0" w:space="0" w:color="auto"/>
                    <w:left w:val="none" w:sz="0" w:space="0" w:color="auto"/>
                    <w:bottom w:val="none" w:sz="0" w:space="0" w:color="auto"/>
                    <w:right w:val="none" w:sz="0" w:space="0" w:color="auto"/>
                  </w:divBdr>
                </w:div>
                <w:div w:id="979770696">
                  <w:marLeft w:val="0"/>
                  <w:marRight w:val="0"/>
                  <w:marTop w:val="0"/>
                  <w:marBottom w:val="0"/>
                  <w:divBdr>
                    <w:top w:val="none" w:sz="0" w:space="0" w:color="auto"/>
                    <w:left w:val="none" w:sz="0" w:space="0" w:color="auto"/>
                    <w:bottom w:val="none" w:sz="0" w:space="0" w:color="auto"/>
                    <w:right w:val="none" w:sz="0" w:space="0" w:color="auto"/>
                  </w:divBdr>
                </w:div>
                <w:div w:id="1033192861">
                  <w:marLeft w:val="0"/>
                  <w:marRight w:val="0"/>
                  <w:marTop w:val="0"/>
                  <w:marBottom w:val="0"/>
                  <w:divBdr>
                    <w:top w:val="none" w:sz="0" w:space="0" w:color="auto"/>
                    <w:left w:val="none" w:sz="0" w:space="0" w:color="auto"/>
                    <w:bottom w:val="none" w:sz="0" w:space="0" w:color="auto"/>
                    <w:right w:val="none" w:sz="0" w:space="0" w:color="auto"/>
                  </w:divBdr>
                </w:div>
                <w:div w:id="1054238371">
                  <w:marLeft w:val="0"/>
                  <w:marRight w:val="0"/>
                  <w:marTop w:val="0"/>
                  <w:marBottom w:val="0"/>
                  <w:divBdr>
                    <w:top w:val="none" w:sz="0" w:space="0" w:color="auto"/>
                    <w:left w:val="none" w:sz="0" w:space="0" w:color="auto"/>
                    <w:bottom w:val="none" w:sz="0" w:space="0" w:color="auto"/>
                    <w:right w:val="none" w:sz="0" w:space="0" w:color="auto"/>
                  </w:divBdr>
                </w:div>
                <w:div w:id="1080717726">
                  <w:marLeft w:val="0"/>
                  <w:marRight w:val="0"/>
                  <w:marTop w:val="0"/>
                  <w:marBottom w:val="0"/>
                  <w:divBdr>
                    <w:top w:val="none" w:sz="0" w:space="0" w:color="auto"/>
                    <w:left w:val="none" w:sz="0" w:space="0" w:color="auto"/>
                    <w:bottom w:val="none" w:sz="0" w:space="0" w:color="auto"/>
                    <w:right w:val="none" w:sz="0" w:space="0" w:color="auto"/>
                  </w:divBdr>
                </w:div>
                <w:div w:id="1147165425">
                  <w:marLeft w:val="0"/>
                  <w:marRight w:val="0"/>
                  <w:marTop w:val="0"/>
                  <w:marBottom w:val="0"/>
                  <w:divBdr>
                    <w:top w:val="none" w:sz="0" w:space="0" w:color="auto"/>
                    <w:left w:val="none" w:sz="0" w:space="0" w:color="auto"/>
                    <w:bottom w:val="none" w:sz="0" w:space="0" w:color="auto"/>
                    <w:right w:val="none" w:sz="0" w:space="0" w:color="auto"/>
                  </w:divBdr>
                </w:div>
                <w:div w:id="1150904256">
                  <w:marLeft w:val="0"/>
                  <w:marRight w:val="0"/>
                  <w:marTop w:val="0"/>
                  <w:marBottom w:val="0"/>
                  <w:divBdr>
                    <w:top w:val="none" w:sz="0" w:space="0" w:color="auto"/>
                    <w:left w:val="none" w:sz="0" w:space="0" w:color="auto"/>
                    <w:bottom w:val="none" w:sz="0" w:space="0" w:color="auto"/>
                    <w:right w:val="none" w:sz="0" w:space="0" w:color="auto"/>
                  </w:divBdr>
                </w:div>
                <w:div w:id="1179349915">
                  <w:marLeft w:val="0"/>
                  <w:marRight w:val="0"/>
                  <w:marTop w:val="0"/>
                  <w:marBottom w:val="0"/>
                  <w:divBdr>
                    <w:top w:val="none" w:sz="0" w:space="0" w:color="auto"/>
                    <w:left w:val="none" w:sz="0" w:space="0" w:color="auto"/>
                    <w:bottom w:val="none" w:sz="0" w:space="0" w:color="auto"/>
                    <w:right w:val="none" w:sz="0" w:space="0" w:color="auto"/>
                  </w:divBdr>
                </w:div>
                <w:div w:id="1244217831">
                  <w:marLeft w:val="0"/>
                  <w:marRight w:val="0"/>
                  <w:marTop w:val="0"/>
                  <w:marBottom w:val="0"/>
                  <w:divBdr>
                    <w:top w:val="none" w:sz="0" w:space="0" w:color="auto"/>
                    <w:left w:val="none" w:sz="0" w:space="0" w:color="auto"/>
                    <w:bottom w:val="none" w:sz="0" w:space="0" w:color="auto"/>
                    <w:right w:val="none" w:sz="0" w:space="0" w:color="auto"/>
                  </w:divBdr>
                </w:div>
                <w:div w:id="1269629155">
                  <w:marLeft w:val="0"/>
                  <w:marRight w:val="0"/>
                  <w:marTop w:val="0"/>
                  <w:marBottom w:val="0"/>
                  <w:divBdr>
                    <w:top w:val="none" w:sz="0" w:space="0" w:color="auto"/>
                    <w:left w:val="none" w:sz="0" w:space="0" w:color="auto"/>
                    <w:bottom w:val="none" w:sz="0" w:space="0" w:color="auto"/>
                    <w:right w:val="none" w:sz="0" w:space="0" w:color="auto"/>
                  </w:divBdr>
                </w:div>
                <w:div w:id="1282810554">
                  <w:marLeft w:val="0"/>
                  <w:marRight w:val="0"/>
                  <w:marTop w:val="0"/>
                  <w:marBottom w:val="0"/>
                  <w:divBdr>
                    <w:top w:val="none" w:sz="0" w:space="0" w:color="auto"/>
                    <w:left w:val="none" w:sz="0" w:space="0" w:color="auto"/>
                    <w:bottom w:val="none" w:sz="0" w:space="0" w:color="auto"/>
                    <w:right w:val="none" w:sz="0" w:space="0" w:color="auto"/>
                  </w:divBdr>
                </w:div>
                <w:div w:id="1328245225">
                  <w:marLeft w:val="0"/>
                  <w:marRight w:val="0"/>
                  <w:marTop w:val="0"/>
                  <w:marBottom w:val="0"/>
                  <w:divBdr>
                    <w:top w:val="none" w:sz="0" w:space="0" w:color="auto"/>
                    <w:left w:val="none" w:sz="0" w:space="0" w:color="auto"/>
                    <w:bottom w:val="none" w:sz="0" w:space="0" w:color="auto"/>
                    <w:right w:val="none" w:sz="0" w:space="0" w:color="auto"/>
                  </w:divBdr>
                </w:div>
                <w:div w:id="1340501642">
                  <w:marLeft w:val="0"/>
                  <w:marRight w:val="0"/>
                  <w:marTop w:val="0"/>
                  <w:marBottom w:val="0"/>
                  <w:divBdr>
                    <w:top w:val="none" w:sz="0" w:space="0" w:color="auto"/>
                    <w:left w:val="none" w:sz="0" w:space="0" w:color="auto"/>
                    <w:bottom w:val="none" w:sz="0" w:space="0" w:color="auto"/>
                    <w:right w:val="none" w:sz="0" w:space="0" w:color="auto"/>
                  </w:divBdr>
                </w:div>
                <w:div w:id="1343389231">
                  <w:marLeft w:val="0"/>
                  <w:marRight w:val="0"/>
                  <w:marTop w:val="0"/>
                  <w:marBottom w:val="0"/>
                  <w:divBdr>
                    <w:top w:val="none" w:sz="0" w:space="0" w:color="auto"/>
                    <w:left w:val="none" w:sz="0" w:space="0" w:color="auto"/>
                    <w:bottom w:val="none" w:sz="0" w:space="0" w:color="auto"/>
                    <w:right w:val="none" w:sz="0" w:space="0" w:color="auto"/>
                  </w:divBdr>
                </w:div>
                <w:div w:id="1430196347">
                  <w:marLeft w:val="0"/>
                  <w:marRight w:val="0"/>
                  <w:marTop w:val="0"/>
                  <w:marBottom w:val="0"/>
                  <w:divBdr>
                    <w:top w:val="none" w:sz="0" w:space="0" w:color="auto"/>
                    <w:left w:val="none" w:sz="0" w:space="0" w:color="auto"/>
                    <w:bottom w:val="none" w:sz="0" w:space="0" w:color="auto"/>
                    <w:right w:val="none" w:sz="0" w:space="0" w:color="auto"/>
                  </w:divBdr>
                </w:div>
                <w:div w:id="1453553351">
                  <w:marLeft w:val="0"/>
                  <w:marRight w:val="0"/>
                  <w:marTop w:val="0"/>
                  <w:marBottom w:val="0"/>
                  <w:divBdr>
                    <w:top w:val="none" w:sz="0" w:space="0" w:color="auto"/>
                    <w:left w:val="none" w:sz="0" w:space="0" w:color="auto"/>
                    <w:bottom w:val="none" w:sz="0" w:space="0" w:color="auto"/>
                    <w:right w:val="none" w:sz="0" w:space="0" w:color="auto"/>
                  </w:divBdr>
                </w:div>
                <w:div w:id="1463963019">
                  <w:marLeft w:val="0"/>
                  <w:marRight w:val="0"/>
                  <w:marTop w:val="0"/>
                  <w:marBottom w:val="0"/>
                  <w:divBdr>
                    <w:top w:val="none" w:sz="0" w:space="0" w:color="auto"/>
                    <w:left w:val="none" w:sz="0" w:space="0" w:color="auto"/>
                    <w:bottom w:val="none" w:sz="0" w:space="0" w:color="auto"/>
                    <w:right w:val="none" w:sz="0" w:space="0" w:color="auto"/>
                  </w:divBdr>
                </w:div>
                <w:div w:id="1468284213">
                  <w:marLeft w:val="0"/>
                  <w:marRight w:val="0"/>
                  <w:marTop w:val="0"/>
                  <w:marBottom w:val="0"/>
                  <w:divBdr>
                    <w:top w:val="none" w:sz="0" w:space="0" w:color="auto"/>
                    <w:left w:val="none" w:sz="0" w:space="0" w:color="auto"/>
                    <w:bottom w:val="none" w:sz="0" w:space="0" w:color="auto"/>
                    <w:right w:val="none" w:sz="0" w:space="0" w:color="auto"/>
                  </w:divBdr>
                </w:div>
                <w:div w:id="1487359228">
                  <w:marLeft w:val="0"/>
                  <w:marRight w:val="0"/>
                  <w:marTop w:val="0"/>
                  <w:marBottom w:val="0"/>
                  <w:divBdr>
                    <w:top w:val="none" w:sz="0" w:space="0" w:color="auto"/>
                    <w:left w:val="none" w:sz="0" w:space="0" w:color="auto"/>
                    <w:bottom w:val="none" w:sz="0" w:space="0" w:color="auto"/>
                    <w:right w:val="none" w:sz="0" w:space="0" w:color="auto"/>
                  </w:divBdr>
                </w:div>
                <w:div w:id="1502550583">
                  <w:marLeft w:val="0"/>
                  <w:marRight w:val="0"/>
                  <w:marTop w:val="0"/>
                  <w:marBottom w:val="0"/>
                  <w:divBdr>
                    <w:top w:val="none" w:sz="0" w:space="0" w:color="auto"/>
                    <w:left w:val="none" w:sz="0" w:space="0" w:color="auto"/>
                    <w:bottom w:val="none" w:sz="0" w:space="0" w:color="auto"/>
                    <w:right w:val="none" w:sz="0" w:space="0" w:color="auto"/>
                  </w:divBdr>
                </w:div>
                <w:div w:id="1535193757">
                  <w:marLeft w:val="0"/>
                  <w:marRight w:val="0"/>
                  <w:marTop w:val="0"/>
                  <w:marBottom w:val="0"/>
                  <w:divBdr>
                    <w:top w:val="none" w:sz="0" w:space="0" w:color="auto"/>
                    <w:left w:val="none" w:sz="0" w:space="0" w:color="auto"/>
                    <w:bottom w:val="none" w:sz="0" w:space="0" w:color="auto"/>
                    <w:right w:val="none" w:sz="0" w:space="0" w:color="auto"/>
                  </w:divBdr>
                </w:div>
                <w:div w:id="1552380154">
                  <w:marLeft w:val="0"/>
                  <w:marRight w:val="0"/>
                  <w:marTop w:val="0"/>
                  <w:marBottom w:val="0"/>
                  <w:divBdr>
                    <w:top w:val="none" w:sz="0" w:space="0" w:color="auto"/>
                    <w:left w:val="none" w:sz="0" w:space="0" w:color="auto"/>
                    <w:bottom w:val="none" w:sz="0" w:space="0" w:color="auto"/>
                    <w:right w:val="none" w:sz="0" w:space="0" w:color="auto"/>
                  </w:divBdr>
                </w:div>
                <w:div w:id="1601717762">
                  <w:marLeft w:val="0"/>
                  <w:marRight w:val="0"/>
                  <w:marTop w:val="0"/>
                  <w:marBottom w:val="0"/>
                  <w:divBdr>
                    <w:top w:val="none" w:sz="0" w:space="0" w:color="auto"/>
                    <w:left w:val="none" w:sz="0" w:space="0" w:color="auto"/>
                    <w:bottom w:val="none" w:sz="0" w:space="0" w:color="auto"/>
                    <w:right w:val="none" w:sz="0" w:space="0" w:color="auto"/>
                  </w:divBdr>
                </w:div>
                <w:div w:id="1754430987">
                  <w:marLeft w:val="0"/>
                  <w:marRight w:val="0"/>
                  <w:marTop w:val="0"/>
                  <w:marBottom w:val="0"/>
                  <w:divBdr>
                    <w:top w:val="none" w:sz="0" w:space="0" w:color="auto"/>
                    <w:left w:val="none" w:sz="0" w:space="0" w:color="auto"/>
                    <w:bottom w:val="none" w:sz="0" w:space="0" w:color="auto"/>
                    <w:right w:val="none" w:sz="0" w:space="0" w:color="auto"/>
                  </w:divBdr>
                </w:div>
                <w:div w:id="1761952809">
                  <w:marLeft w:val="0"/>
                  <w:marRight w:val="0"/>
                  <w:marTop w:val="0"/>
                  <w:marBottom w:val="0"/>
                  <w:divBdr>
                    <w:top w:val="none" w:sz="0" w:space="0" w:color="auto"/>
                    <w:left w:val="none" w:sz="0" w:space="0" w:color="auto"/>
                    <w:bottom w:val="none" w:sz="0" w:space="0" w:color="auto"/>
                    <w:right w:val="none" w:sz="0" w:space="0" w:color="auto"/>
                  </w:divBdr>
                </w:div>
                <w:div w:id="1792745529">
                  <w:marLeft w:val="0"/>
                  <w:marRight w:val="0"/>
                  <w:marTop w:val="0"/>
                  <w:marBottom w:val="0"/>
                  <w:divBdr>
                    <w:top w:val="none" w:sz="0" w:space="0" w:color="auto"/>
                    <w:left w:val="none" w:sz="0" w:space="0" w:color="auto"/>
                    <w:bottom w:val="none" w:sz="0" w:space="0" w:color="auto"/>
                    <w:right w:val="none" w:sz="0" w:space="0" w:color="auto"/>
                  </w:divBdr>
                </w:div>
                <w:div w:id="1793130616">
                  <w:marLeft w:val="0"/>
                  <w:marRight w:val="0"/>
                  <w:marTop w:val="0"/>
                  <w:marBottom w:val="0"/>
                  <w:divBdr>
                    <w:top w:val="none" w:sz="0" w:space="0" w:color="auto"/>
                    <w:left w:val="none" w:sz="0" w:space="0" w:color="auto"/>
                    <w:bottom w:val="none" w:sz="0" w:space="0" w:color="auto"/>
                    <w:right w:val="none" w:sz="0" w:space="0" w:color="auto"/>
                  </w:divBdr>
                </w:div>
                <w:div w:id="1895776210">
                  <w:marLeft w:val="0"/>
                  <w:marRight w:val="0"/>
                  <w:marTop w:val="0"/>
                  <w:marBottom w:val="0"/>
                  <w:divBdr>
                    <w:top w:val="none" w:sz="0" w:space="0" w:color="auto"/>
                    <w:left w:val="none" w:sz="0" w:space="0" w:color="auto"/>
                    <w:bottom w:val="none" w:sz="0" w:space="0" w:color="auto"/>
                    <w:right w:val="none" w:sz="0" w:space="0" w:color="auto"/>
                  </w:divBdr>
                </w:div>
                <w:div w:id="1897818367">
                  <w:marLeft w:val="0"/>
                  <w:marRight w:val="0"/>
                  <w:marTop w:val="0"/>
                  <w:marBottom w:val="0"/>
                  <w:divBdr>
                    <w:top w:val="none" w:sz="0" w:space="0" w:color="auto"/>
                    <w:left w:val="none" w:sz="0" w:space="0" w:color="auto"/>
                    <w:bottom w:val="none" w:sz="0" w:space="0" w:color="auto"/>
                    <w:right w:val="none" w:sz="0" w:space="0" w:color="auto"/>
                  </w:divBdr>
                </w:div>
                <w:div w:id="1954627596">
                  <w:marLeft w:val="0"/>
                  <w:marRight w:val="0"/>
                  <w:marTop w:val="0"/>
                  <w:marBottom w:val="0"/>
                  <w:divBdr>
                    <w:top w:val="none" w:sz="0" w:space="0" w:color="auto"/>
                    <w:left w:val="none" w:sz="0" w:space="0" w:color="auto"/>
                    <w:bottom w:val="none" w:sz="0" w:space="0" w:color="auto"/>
                    <w:right w:val="none" w:sz="0" w:space="0" w:color="auto"/>
                  </w:divBdr>
                </w:div>
                <w:div w:id="1963683133">
                  <w:marLeft w:val="0"/>
                  <w:marRight w:val="0"/>
                  <w:marTop w:val="0"/>
                  <w:marBottom w:val="0"/>
                  <w:divBdr>
                    <w:top w:val="none" w:sz="0" w:space="0" w:color="auto"/>
                    <w:left w:val="none" w:sz="0" w:space="0" w:color="auto"/>
                    <w:bottom w:val="none" w:sz="0" w:space="0" w:color="auto"/>
                    <w:right w:val="none" w:sz="0" w:space="0" w:color="auto"/>
                  </w:divBdr>
                </w:div>
                <w:div w:id="1995140203">
                  <w:marLeft w:val="0"/>
                  <w:marRight w:val="0"/>
                  <w:marTop w:val="0"/>
                  <w:marBottom w:val="0"/>
                  <w:divBdr>
                    <w:top w:val="none" w:sz="0" w:space="0" w:color="auto"/>
                    <w:left w:val="none" w:sz="0" w:space="0" w:color="auto"/>
                    <w:bottom w:val="none" w:sz="0" w:space="0" w:color="auto"/>
                    <w:right w:val="none" w:sz="0" w:space="0" w:color="auto"/>
                  </w:divBdr>
                </w:div>
                <w:div w:id="2063363234">
                  <w:marLeft w:val="0"/>
                  <w:marRight w:val="0"/>
                  <w:marTop w:val="0"/>
                  <w:marBottom w:val="0"/>
                  <w:divBdr>
                    <w:top w:val="none" w:sz="0" w:space="0" w:color="auto"/>
                    <w:left w:val="none" w:sz="0" w:space="0" w:color="auto"/>
                    <w:bottom w:val="none" w:sz="0" w:space="0" w:color="auto"/>
                    <w:right w:val="none" w:sz="0" w:space="0" w:color="auto"/>
                  </w:divBdr>
                </w:div>
              </w:divsChild>
            </w:div>
            <w:div w:id="1106928267">
              <w:marLeft w:val="0"/>
              <w:marRight w:val="0"/>
              <w:marTop w:val="0"/>
              <w:marBottom w:val="0"/>
              <w:divBdr>
                <w:top w:val="none" w:sz="0" w:space="0" w:color="auto"/>
                <w:left w:val="none" w:sz="0" w:space="0" w:color="auto"/>
                <w:bottom w:val="none" w:sz="0" w:space="0" w:color="auto"/>
                <w:right w:val="none" w:sz="0" w:space="0" w:color="auto"/>
              </w:divBdr>
              <w:divsChild>
                <w:div w:id="190093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924972">
      <w:bodyDiv w:val="1"/>
      <w:marLeft w:val="0"/>
      <w:marRight w:val="0"/>
      <w:marTop w:val="0"/>
      <w:marBottom w:val="0"/>
      <w:divBdr>
        <w:top w:val="none" w:sz="0" w:space="0" w:color="auto"/>
        <w:left w:val="none" w:sz="0" w:space="0" w:color="auto"/>
        <w:bottom w:val="none" w:sz="0" w:space="0" w:color="auto"/>
        <w:right w:val="none" w:sz="0" w:space="0" w:color="auto"/>
      </w:divBdr>
      <w:divsChild>
        <w:div w:id="1614172949">
          <w:marLeft w:val="0"/>
          <w:marRight w:val="0"/>
          <w:marTop w:val="0"/>
          <w:marBottom w:val="0"/>
          <w:divBdr>
            <w:top w:val="none" w:sz="0" w:space="0" w:color="auto"/>
            <w:left w:val="none" w:sz="0" w:space="0" w:color="auto"/>
            <w:bottom w:val="none" w:sz="0" w:space="0" w:color="auto"/>
            <w:right w:val="none" w:sz="0" w:space="0" w:color="auto"/>
          </w:divBdr>
          <w:divsChild>
            <w:div w:id="1382024648">
              <w:marLeft w:val="0"/>
              <w:marRight w:val="0"/>
              <w:marTop w:val="0"/>
              <w:marBottom w:val="0"/>
              <w:divBdr>
                <w:top w:val="none" w:sz="0" w:space="0" w:color="auto"/>
                <w:left w:val="none" w:sz="0" w:space="0" w:color="auto"/>
                <w:bottom w:val="none" w:sz="0" w:space="0" w:color="auto"/>
                <w:right w:val="none" w:sz="0" w:space="0" w:color="auto"/>
              </w:divBdr>
              <w:divsChild>
                <w:div w:id="9260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usgs.gov/wma/rimbe/" TargetMode="External"/><Relationship Id="rId13" Type="http://schemas.microsoft.com/office/2016/09/relationships/commentsIds" Target="commentsIds.xml"/><Relationship Id="rId18" Type="http://schemas.openxmlformats.org/officeDocument/2006/relationships/hyperlink" Target="https://code.usgs.gov/wma/rimbe/standard-template-repository" TargetMode="External"/><Relationship Id="rId26" Type="http://schemas.openxmlformats.org/officeDocument/2006/relationships/hyperlink" Target="https://labs.waterdata.usgs.gov/gdp_web/"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nakemake.readthedocs.io/en/stable/" TargetMode="External"/><Relationship Id="rId34" Type="http://schemas.openxmlformats.org/officeDocument/2006/relationships/hyperlink" Target="https://github.com/USGS-R/drb-estuary-salinity-ml/blob/main/02_munge/params_config_munge_noaa_nos.yaml" TargetMode="External"/><Relationship Id="rId7" Type="http://schemas.openxmlformats.org/officeDocument/2006/relationships/hyperlink" Target="https://code.usgs.gov/wma/wp/" TargetMode="External"/><Relationship Id="rId12" Type="http://schemas.microsoft.com/office/2011/relationships/commentsExtended" Target="commentsExtended.xml"/><Relationship Id="rId17" Type="http://schemas.openxmlformats.org/officeDocument/2006/relationships/hyperlink" Target="https://code.usgs.gov/wma/rimbe/national-land-cover-database" TargetMode="External"/><Relationship Id="rId25" Type="http://schemas.openxmlformats.org/officeDocument/2006/relationships/hyperlink" Target="https://water.usgs.gov/usgs/nhgf_catalog/" TargetMode="External"/><Relationship Id="rId33" Type="http://schemas.openxmlformats.org/officeDocument/2006/relationships/hyperlink" Target="https://github.com/USGS-R/drb-estuary-salinity-ml/blob/main/01_fetch/params_config_fetch_noaa_nos.yaml"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code.usgs.gov/wma/wp/national-geospatial-attributes" TargetMode="External"/><Relationship Id="rId20" Type="http://schemas.openxmlformats.org/officeDocument/2006/relationships/hyperlink" Target="https://www.usgs.gov/products/software/software-management/types-software-review" TargetMode="External"/><Relationship Id="rId29" Type="http://schemas.openxmlformats.org/officeDocument/2006/relationships/hyperlink" Target="https://prod-is-cms-assets.s3.us-west-2.amazonaws.com/pnamp/prod/d57bac50-7caa-11ed-9fb9-0d1603bac9b4-best_practices_for_data_dictionary_definitions_and_usage_version_1.1_2006-11-14.pdf" TargetMode="External"/><Relationship Id="rId1" Type="http://schemas.openxmlformats.org/officeDocument/2006/relationships/customXml" Target="../customXml/item1.xml"/><Relationship Id="rId6" Type="http://schemas.openxmlformats.org/officeDocument/2006/relationships/hyperlink" Target="https://code.usgs.gov/wma/" TargetMode="External"/><Relationship Id="rId11" Type="http://schemas.openxmlformats.org/officeDocument/2006/relationships/comments" Target="comments.xml"/><Relationship Id="rId24" Type="http://schemas.openxmlformats.org/officeDocument/2006/relationships/hyperlink" Target="https://water.usgs.gov/usgs/nhgf_catalog/" TargetMode="External"/><Relationship Id="rId32" Type="http://schemas.openxmlformats.org/officeDocument/2006/relationships/hyperlink" Target="https://app.mural.co/t/gswocooeto6166/m/gswocooeto6166/1674664777393/0c9d8beacaa9c442e27bc5fe8112f05e6deaa68b?sender=uc2098797df19e98c2b2f408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eams.microsoft.com/l/team/19%3a6kpAFs3qp9vcVCWK34KiBJnaBd2bRVo7MuzGPdYr0_U1%40thread.tacv2/conversations?groupId=a3723e2f-342b-4d14-8189-0f4452fe339d&amp;tenantId=0693b5ba-4b18-4d7b-9341-f32f400a5494" TargetMode="External"/><Relationship Id="rId23" Type="http://schemas.openxmlformats.org/officeDocument/2006/relationships/hyperlink" Target="https://dsp-manual.wma.chs.usgs.gov/docs/reference/pipeline-training-summary/" TargetMode="External"/><Relationship Id="rId28" Type="http://schemas.openxmlformats.org/officeDocument/2006/relationships/hyperlink" Target="https://code.usgs.gov/wma/nhgf/stac" TargetMode="External"/><Relationship Id="rId36" Type="http://schemas.openxmlformats.org/officeDocument/2006/relationships/hyperlink" Target="https://code.chs.usgs.gov/software/software-management/-/raw/main/software-release-checklist.pdf" TargetMode="External"/><Relationship Id="rId10" Type="http://schemas.openxmlformats.org/officeDocument/2006/relationships/hyperlink" Target="https://code.usgs.gov/wma/rimbe/national-land-cover-database" TargetMode="External"/><Relationship Id="rId19" Type="http://schemas.openxmlformats.org/officeDocument/2006/relationships/hyperlink" Target="https://dsp-manual.wma.chs.usgs.gov/docs/programming/peer_code_review/" TargetMode="External"/><Relationship Id="rId31" Type="http://schemas.openxmlformats.org/officeDocument/2006/relationships/hyperlink" Target="https://github.com/hytest-org/hytest" TargetMode="External"/><Relationship Id="rId4" Type="http://schemas.openxmlformats.org/officeDocument/2006/relationships/settings" Target="settings.xml"/><Relationship Id="rId9" Type="http://schemas.openxmlformats.org/officeDocument/2006/relationships/hyperlink" Target="https://code.usgs.gov/wma/wp/national-geospatial-attributes" TargetMode="External"/><Relationship Id="rId14" Type="http://schemas.microsoft.com/office/2018/08/relationships/commentsExtensible" Target="commentsExtensible.xml"/><Relationship Id="rId22" Type="http://schemas.openxmlformats.org/officeDocument/2006/relationships/hyperlink" Target="https://books.ropensci.org/targets/" TargetMode="External"/><Relationship Id="rId27" Type="http://schemas.openxmlformats.org/officeDocument/2006/relationships/hyperlink" Target="https://mikejohnson51.github.io/opendap.catalog/" TargetMode="External"/><Relationship Id="rId30" Type="http://schemas.openxmlformats.org/officeDocument/2006/relationships/hyperlink" Target="https://code.usgs.gov/wma/wp/forecasted-met-drivers" TargetMode="External"/><Relationship Id="rId35" Type="http://schemas.openxmlformats.org/officeDocument/2006/relationships/hyperlink" Target="https://dsp-manual.wma.chs.usgs.gov/docs/data_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CE5C7-8358-40D5-96A8-F9F44C3F8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7</Pages>
  <Words>2351</Words>
  <Characters>13405</Characters>
  <Application>Microsoft Office Word</Application>
  <DocSecurity>0</DocSecurity>
  <Lines>111</Lines>
  <Paragraphs>31</Paragraphs>
  <ScaleCrop>false</ScaleCrop>
  <Company/>
  <LinksUpToDate>false</LinksUpToDate>
  <CharactersWithSpaces>15725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Ellie</dc:creator>
  <cp:keywords/>
  <dc:description/>
  <cp:lastModifiedBy>White, Ellie</cp:lastModifiedBy>
  <cp:revision>461</cp:revision>
  <dcterms:created xsi:type="dcterms:W3CDTF">2023-01-30T20:18:00Z</dcterms:created>
  <dcterms:modified xsi:type="dcterms:W3CDTF">2023-06-08T19:01:00Z</dcterms:modified>
</cp:coreProperties>
</file>