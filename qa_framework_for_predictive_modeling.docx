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6212B1" w:rsidR="00C93173" w:rsidP="006212B1" w:rsidRDefault="009A3626" w14:paraId="24FB58EE" w14:textId="54D637F0">
      <w:pPr>
        <w:jc w:val="center"/>
        <w:rPr>
          <w:b/>
          <w:bCs/>
          <w:sz w:val="32"/>
          <w:szCs w:val="32"/>
        </w:rPr>
      </w:pPr>
      <w:commentRangeStart w:id="0"/>
      <w:r w:rsidRPr="17141530" w:rsidR="009A3626">
        <w:rPr>
          <w:b w:val="1"/>
          <w:bCs w:val="1"/>
          <w:sz w:val="32"/>
          <w:szCs w:val="32"/>
        </w:rPr>
        <w:t xml:space="preserve">QA </w:t>
      </w:r>
      <w:commentRangeEnd w:id="0"/>
      <w:r>
        <w:rPr>
          <w:rStyle w:val="CommentReference"/>
        </w:rPr>
        <w:commentReference w:id="0"/>
      </w:r>
      <w:r w:rsidRPr="17141530" w:rsidR="009A3626">
        <w:rPr>
          <w:b w:val="1"/>
          <w:bCs w:val="1"/>
          <w:sz w:val="32"/>
          <w:szCs w:val="32"/>
        </w:rPr>
        <w:t>Framework</w:t>
      </w:r>
      <w:r w:rsidRPr="17141530" w:rsidR="006212B1">
        <w:rPr>
          <w:b w:val="1"/>
          <w:bCs w:val="1"/>
          <w:sz w:val="32"/>
          <w:szCs w:val="32"/>
        </w:rPr>
        <w:t xml:space="preserve"> for Predictive Modeling</w:t>
      </w:r>
    </w:p>
    <w:p w:rsidR="004E1F44" w:rsidP="004E1F44" w:rsidRDefault="004E1F44" w14:paraId="5F4C8BDD" w14:textId="08B5A111">
      <w:r w:rsidR="004E1F44">
        <w:rPr/>
        <w:t xml:space="preserve">Authors: Ellie </w:t>
      </w:r>
      <w:r w:rsidR="007F5311">
        <w:rPr/>
        <w:t xml:space="preserve">White, </w:t>
      </w:r>
      <w:ins w:author="Diaz, Jeremy A" w:date="2023-06-13T18:56:35.538Z" w:id="479423166">
        <w:r w:rsidR="1C936ABE">
          <w:t>Jeremy Diaz</w:t>
        </w:r>
      </w:ins>
    </w:p>
    <w:p w:rsidR="007F5311" w:rsidP="004E1F44" w:rsidRDefault="007F5311" w14:paraId="0246296D" w14:textId="392CE49B">
      <w:r>
        <w:t>05/19/2023</w:t>
      </w:r>
    </w:p>
    <w:p w:rsidRPr="004E1F44" w:rsidR="006212B1" w:rsidP="006212B1" w:rsidRDefault="006212B1" w14:paraId="0A4ACFCD" w14:textId="6D31D7BD">
      <w:pPr>
        <w:pStyle w:val="Heading1"/>
      </w:pPr>
      <w:r>
        <w:t>Scope</w:t>
      </w:r>
    </w:p>
    <w:p w:rsidR="005B6A29" w:rsidP="006212B1" w:rsidRDefault="0001173F" w14:paraId="516422F8" w14:textId="28937716">
      <w:pPr>
        <w:pStyle w:val="ListParagraph"/>
        <w:numPr>
          <w:ilvl w:val="0"/>
          <w:numId w:val="2"/>
        </w:numPr>
      </w:pPr>
      <w:r>
        <w:t xml:space="preserve">Objectives for producing a quality assurance plan for </w:t>
      </w:r>
      <w:r w:rsidR="005B6A29">
        <w:t xml:space="preserve">predictive modeling is to ensure </w:t>
      </w:r>
      <w:r w:rsidRPr="006212B1" w:rsidR="005B6A29">
        <w:rPr>
          <w:color w:val="FF0000"/>
        </w:rPr>
        <w:t>accuracy</w:t>
      </w:r>
      <w:r w:rsidR="005B6A29">
        <w:t xml:space="preserve">, </w:t>
      </w:r>
      <w:r w:rsidRPr="006212B1" w:rsidR="005B6A29">
        <w:rPr>
          <w:color w:val="FF0000"/>
        </w:rPr>
        <w:t>completeness</w:t>
      </w:r>
      <w:r w:rsidR="005B6A29">
        <w:t xml:space="preserve">, </w:t>
      </w:r>
      <w:r w:rsidRPr="006212B1" w:rsidR="005B6A29">
        <w:rPr>
          <w:color w:val="FF0000"/>
        </w:rPr>
        <w:t>reliability</w:t>
      </w:r>
      <w:r w:rsidR="005B6A29">
        <w:t xml:space="preserve">, and </w:t>
      </w:r>
      <w:r w:rsidRPr="006212B1" w:rsidR="005B6A29">
        <w:rPr>
          <w:color w:val="FF0000"/>
        </w:rPr>
        <w:t xml:space="preserve">efficiency </w:t>
      </w:r>
      <w:r w:rsidR="005B6A29">
        <w:t xml:space="preserve">and to avoid </w:t>
      </w:r>
      <w:r w:rsidRPr="006212B1" w:rsidR="005B6A29">
        <w:rPr>
          <w:color w:val="FF0000"/>
        </w:rPr>
        <w:t>ineffective experimental designs</w:t>
      </w:r>
      <w:r w:rsidR="005B6A29">
        <w:t xml:space="preserve">, </w:t>
      </w:r>
      <w:r w:rsidRPr="006212B1" w:rsidR="005B6A29">
        <w:rPr>
          <w:color w:val="FF0000"/>
        </w:rPr>
        <w:t>inappropriate analyses</w:t>
      </w:r>
      <w:r w:rsidR="005B6A29">
        <w:t xml:space="preserve">, and </w:t>
      </w:r>
      <w:r w:rsidRPr="006212B1" w:rsidR="005B6A29">
        <w:rPr>
          <w:color w:val="FF0000"/>
        </w:rPr>
        <w:t>flawed reasoning</w:t>
      </w:r>
      <w:r w:rsidR="005B6A29">
        <w:t>.</w:t>
      </w:r>
    </w:p>
    <w:p w:rsidR="005E3DB1" w:rsidP="006212B1" w:rsidRDefault="002A29DB" w14:paraId="4531FDBF" w14:textId="4AC55508">
      <w:pPr>
        <w:pStyle w:val="ListParagraph"/>
        <w:numPr>
          <w:ilvl w:val="0"/>
          <w:numId w:val="2"/>
        </w:numPr>
      </w:pPr>
      <w:r>
        <w:t>This document lists</w:t>
      </w:r>
      <w:r w:rsidR="00FC1516">
        <w:t xml:space="preserve"> thoughts that are unique to predictive modeling and </w:t>
      </w:r>
      <w:r w:rsidR="004E73DB">
        <w:t>attempts</w:t>
      </w:r>
      <w:r w:rsidR="00FC1516">
        <w:t xml:space="preserve"> to not repeat </w:t>
      </w:r>
      <w:r w:rsidR="00E42506">
        <w:t>best practices and processes</w:t>
      </w:r>
      <w:r w:rsidR="00FC1516">
        <w:t xml:space="preserve"> that overlap with other sections</w:t>
      </w:r>
      <w:r w:rsidR="004E73DB">
        <w:t xml:space="preserve"> in the </w:t>
      </w:r>
      <w:hyperlink w:history="1" r:id="rId9">
        <w:r w:rsidRPr="004E73DB" w:rsidR="004E73DB">
          <w:rPr>
            <w:rStyle w:val="Hyperlink"/>
          </w:rPr>
          <w:t>QA framework</w:t>
        </w:r>
      </w:hyperlink>
      <w:r w:rsidR="00123625">
        <w:t xml:space="preserve"> like version control, </w:t>
      </w:r>
      <w:r w:rsidR="00307B9F">
        <w:t xml:space="preserve">peer </w:t>
      </w:r>
      <w:r w:rsidR="00B2623C">
        <w:t>review</w:t>
      </w:r>
      <w:r w:rsidR="00123625">
        <w:t xml:space="preserve">, </w:t>
      </w:r>
      <w:r w:rsidR="00AA7C6F">
        <w:t xml:space="preserve">continuous integration and deployment </w:t>
      </w:r>
      <w:r w:rsidR="00123625">
        <w:t xml:space="preserve">etc. </w:t>
      </w:r>
    </w:p>
    <w:p w:rsidR="008D6DF2" w:rsidP="006212B1" w:rsidRDefault="00E67832" w14:paraId="16803245" w14:textId="4739A446">
      <w:pPr>
        <w:pStyle w:val="Heading1"/>
      </w:pPr>
      <w:r>
        <w:t xml:space="preserve">The </w:t>
      </w:r>
      <w:r w:rsidR="009F36B2">
        <w:t>Predictive Modeling Commandments</w:t>
      </w:r>
      <w:r w:rsidR="00C74C93">
        <w:t xml:space="preserve"> </w:t>
      </w:r>
    </w:p>
    <w:p w:rsidR="00C74C93" w:rsidP="004E73DB" w:rsidRDefault="00FF4240" w14:paraId="210279AE" w14:textId="2DE79150">
      <w:pPr>
        <w:pStyle w:val="ListParagraph"/>
        <w:numPr>
          <w:ilvl w:val="0"/>
          <w:numId w:val="1"/>
        </w:numPr>
      </w:pPr>
      <w:r>
        <w:t>Justify d</w:t>
      </w:r>
      <w:r w:rsidR="00C74C93">
        <w:t>iscarding data points</w:t>
      </w:r>
      <w:r w:rsidR="00906786">
        <w:t>.</w:t>
      </w:r>
    </w:p>
    <w:p w:rsidR="00BB509F" w:rsidP="004E73DB" w:rsidRDefault="00BB509F" w14:paraId="1190C7F0" w14:textId="65721FD7">
      <w:pPr>
        <w:pStyle w:val="ListParagraph"/>
        <w:numPr>
          <w:ilvl w:val="1"/>
          <w:numId w:val="1"/>
        </w:numPr>
      </w:pPr>
      <w:r>
        <w:t>E.g., we remove basins from an analysis because the watershed is considered “altered” or the gage is right below a reservoir</w:t>
      </w:r>
      <w:r w:rsidR="00001977">
        <w:t>.</w:t>
      </w:r>
    </w:p>
    <w:p w:rsidR="00CE1FFF" w:rsidP="4F9101CC" w:rsidRDefault="00CE1FFF" w14:paraId="6846964E" w14:textId="4284FC10">
      <w:pPr>
        <w:pStyle w:val="ListParagraph"/>
        <w:numPr>
          <w:ilvl w:val="1"/>
          <w:numId w:val="1"/>
        </w:numPr>
        <w:rPr>
          <w:ins w:author="Diaz, Jeremy A" w:date="2023-06-13T18:25:05.85Z" w:id="1958205483"/>
        </w:rPr>
      </w:pPr>
      <w:r w:rsidR="00CE1FFF">
        <w:rPr/>
        <w:t xml:space="preserve">E.g., </w:t>
      </w:r>
      <w:r w:rsidR="00B8669E">
        <w:rPr/>
        <w:t>Sometimes to avoid spurious correlations (caused by extreme/outlier data points or subgroups), we must remove data points. Reported correlations should be accompanied by a scatterplot.</w:t>
      </w:r>
    </w:p>
    <w:p w:rsidR="1C05F43F" w:rsidP="4F9101CC" w:rsidRDefault="1C05F43F" w14:paraId="1A2BD56F" w14:textId="05EC6142">
      <w:pPr>
        <w:pStyle w:val="ListParagraph"/>
        <w:numPr>
          <w:ilvl w:val="1"/>
          <w:numId w:val="1"/>
        </w:numPr>
        <w:rPr/>
      </w:pPr>
      <w:ins w:author="Diaz, Jeremy A" w:date="2023-06-13T18:25:35.635Z" w:id="702082864">
        <w:r w:rsidR="1C05F43F">
          <w:t>E.g., Extremes may be present but in too low of frequency to feas</w:t>
        </w:r>
      </w:ins>
      <w:ins w:author="Diaz, Jeremy A" w:date="2023-06-13T18:26:01.045Z" w:id="1086747560">
        <w:r w:rsidR="1C05F43F">
          <w:t xml:space="preserve">ibly </w:t>
        </w:r>
      </w:ins>
      <w:ins w:author="Diaz, Jeremy A" w:date="2023-06-13T18:25:35.635Z" w:id="120459607">
        <w:r w:rsidR="1C05F43F">
          <w:t>model.</w:t>
        </w:r>
      </w:ins>
    </w:p>
    <w:p w:rsidR="006D0E0F" w:rsidP="004E73DB" w:rsidRDefault="001D534D" w14:paraId="08705BFA" w14:textId="6823C8D4">
      <w:pPr>
        <w:pStyle w:val="ListParagraph"/>
        <w:numPr>
          <w:ilvl w:val="0"/>
          <w:numId w:val="1"/>
        </w:numPr>
        <w:rPr/>
      </w:pPr>
      <w:r w:rsidR="001D534D">
        <w:rPr/>
        <w:t xml:space="preserve">Test </w:t>
      </w:r>
      <w:commentRangeStart w:id="1"/>
      <w:r w:rsidRPr="17141530" w:rsidR="001D534D">
        <w:rPr>
          <w:b w:val="1"/>
          <w:bCs w:val="1"/>
        </w:rPr>
        <w:t>parametric</w:t>
      </w:r>
      <w:r w:rsidR="001D534D">
        <w:rPr/>
        <w:t xml:space="preserve"> </w:t>
      </w:r>
      <w:commentRangeEnd w:id="1"/>
      <w:r>
        <w:rPr>
          <w:rStyle w:val="CommentReference"/>
        </w:rPr>
        <w:commentReference w:id="1"/>
      </w:r>
      <w:r w:rsidR="001D534D">
        <w:rPr/>
        <w:t xml:space="preserve">modeling assumptions – </w:t>
      </w:r>
      <w:r w:rsidR="0038622C">
        <w:rPr/>
        <w:t xml:space="preserve">assumptions </w:t>
      </w:r>
      <w:r w:rsidR="00906786">
        <w:rPr/>
        <w:t>like</w:t>
      </w:r>
      <w:r w:rsidR="0038622C">
        <w:rPr/>
        <w:t xml:space="preserve"> </w:t>
      </w:r>
      <w:r w:rsidR="00101BE8">
        <w:rPr/>
        <w:t>m</w:t>
      </w:r>
      <w:r w:rsidR="00D46FF4">
        <w:rPr/>
        <w:t>ultivariate normality</w:t>
      </w:r>
      <w:r w:rsidR="00101BE8">
        <w:rPr/>
        <w:t>, n</w:t>
      </w:r>
      <w:r w:rsidR="00D46FF4">
        <w:rPr/>
        <w:t>o or little multicollinearity</w:t>
      </w:r>
      <w:r w:rsidR="00101BE8">
        <w:rPr/>
        <w:t>, n</w:t>
      </w:r>
      <w:r w:rsidR="00D46FF4">
        <w:rPr/>
        <w:t>o auto-correlation</w:t>
      </w:r>
      <w:r w:rsidR="00101BE8">
        <w:rPr/>
        <w:t>, h</w:t>
      </w:r>
      <w:r w:rsidR="00D46FF4">
        <w:rPr/>
        <w:t>omoscedasticity</w:t>
      </w:r>
    </w:p>
    <w:p w:rsidR="00101BE8" w:rsidP="004E73DB" w:rsidRDefault="00101BE8" w14:paraId="7ED31C56" w14:textId="7FFA3772">
      <w:pPr>
        <w:pStyle w:val="ListParagraph"/>
        <w:numPr>
          <w:ilvl w:val="1"/>
          <w:numId w:val="1"/>
        </w:numPr>
      </w:pPr>
      <w:r>
        <w:t>E.g., linear mode</w:t>
      </w:r>
      <w:r w:rsidR="00156314">
        <w:t xml:space="preserve">l residuals should show no patterns (assumption is that errors come from a </w:t>
      </w:r>
      <w:r w:rsidR="009127F7">
        <w:t>random distribution)</w:t>
      </w:r>
      <w:r w:rsidR="00F8721A">
        <w:t xml:space="preserve"> – check normality with Q-Q plots</w:t>
      </w:r>
    </w:p>
    <w:p w:rsidRPr="00920A1C" w:rsidR="009127F7" w:rsidP="004E73DB" w:rsidRDefault="009127F7" w14:paraId="6BAC8E54" w14:textId="0C4EC8E4">
      <w:pPr>
        <w:pStyle w:val="ListParagraph"/>
        <w:numPr>
          <w:ilvl w:val="1"/>
          <w:numId w:val="1"/>
        </w:numPr>
        <w:rPr>
          <w:rStyle w:val="Emphasis"/>
          <w:i w:val="0"/>
          <w:iCs w:val="0"/>
        </w:rPr>
      </w:pPr>
      <w:r>
        <w:t>E.g., linear model standardized residuals s</w:t>
      </w:r>
      <w:r w:rsidR="00920A1C">
        <w:t>hould have a constant variance (</w:t>
      </w:r>
      <w:r w:rsidRPr="0026723E" w:rsidR="0026723E">
        <w:t>homoscedasticity</w:t>
      </w:r>
      <w:r w:rsidRPr="0026723E" w:rsidR="00920A1C">
        <w:rPr>
          <w:rStyle w:val="Emphasis"/>
        </w:rPr>
        <w:t>)</w:t>
      </w:r>
    </w:p>
    <w:p w:rsidR="00DE7CEA" w:rsidP="4F9101CC" w:rsidRDefault="00DE7CEA" w14:paraId="083514A4" w14:textId="06E25D87">
      <w:pPr>
        <w:pStyle w:val="ListParagraph"/>
        <w:numPr>
          <w:ilvl w:val="1"/>
          <w:numId w:val="1"/>
        </w:numPr>
        <w:rPr/>
      </w:pPr>
      <w:r w:rsidR="00DE7CEA">
        <w:rPr/>
        <w:t xml:space="preserve">Check for </w:t>
      </w:r>
      <w:r w:rsidR="000B31A0">
        <w:rPr/>
        <w:t>o</w:t>
      </w:r>
      <w:r w:rsidR="00DE7CEA">
        <w:rPr/>
        <w:t xml:space="preserve">utliers and high-leverage points </w:t>
      </w:r>
      <w:r w:rsidR="000B31A0">
        <w:rPr/>
        <w:t>(Cook’s distance scores)</w:t>
      </w:r>
    </w:p>
    <w:p w:rsidR="00986E36" w:rsidP="004E73DB" w:rsidRDefault="00FF4240" w14:paraId="36B99AF5" w14:textId="53B2BD51">
      <w:pPr>
        <w:pStyle w:val="ListParagraph"/>
        <w:numPr>
          <w:ilvl w:val="0"/>
          <w:numId w:val="1"/>
        </w:numPr>
      </w:pPr>
      <w:r>
        <w:t>Use a big enough s</w:t>
      </w:r>
      <w:r w:rsidR="00304160">
        <w:t xml:space="preserve">ample size </w:t>
      </w:r>
      <w:r>
        <w:t xml:space="preserve">- otherwise </w:t>
      </w:r>
      <w:r w:rsidR="00304160">
        <w:t>analysis may be overconfident</w:t>
      </w:r>
      <w:r w:rsidR="00C84E11">
        <w:t xml:space="preserve"> and </w:t>
      </w:r>
      <w:r w:rsidR="00C84E11">
        <w:t>avoid drawing conclusions based on insufficient data.</w:t>
      </w:r>
    </w:p>
    <w:p w:rsidR="0035113D" w:rsidP="004E73DB" w:rsidRDefault="00110544" w14:paraId="3F16A444" w14:textId="08FAC996">
      <w:pPr>
        <w:pStyle w:val="ListParagraph"/>
        <w:numPr>
          <w:ilvl w:val="1"/>
          <w:numId w:val="1"/>
        </w:numPr>
        <w:rPr>
          <w:ins w:author="Diaz, Jeremy A" w:date="2023-06-13T18:23:27.796Z" w:id="897266243"/>
        </w:rPr>
      </w:pPr>
      <w:r w:rsidR="00110544">
        <w:rPr/>
        <w:t xml:space="preserve">In the case of imbalanced classes, </w:t>
      </w:r>
      <w:r w:rsidR="0035113D">
        <w:rPr/>
        <w:t xml:space="preserve">construct replications (with tiered </w:t>
      </w:r>
      <w:r w:rsidR="00110544">
        <w:rPr/>
        <w:t>re-</w:t>
      </w:r>
      <w:r w:rsidR="0035113D">
        <w:rPr/>
        <w:t>sampling)</w:t>
      </w:r>
      <w:ins w:author="Diaz, Jeremy A" w:date="2023-06-13T18:01:58.956Z" w:id="705178405">
        <w:r w:rsidR="3F2F828C">
          <w:t>.</w:t>
        </w:r>
      </w:ins>
    </w:p>
    <w:p w:rsidR="0035113D" w:rsidP="2C02D21F" w:rsidRDefault="00110544" w14:paraId="5A46F0EB" w14:textId="6310FF34">
      <w:pPr>
        <w:pStyle w:val="ListParagraph"/>
        <w:numPr>
          <w:ilvl w:val="2"/>
          <w:numId w:val="1"/>
        </w:numPr>
        <w:rPr/>
        <w:pPrChange w:author="Diaz, Jeremy A" w:date="2023-06-13T18:26:25.721Z">
          <w:pPr>
            <w:pStyle w:val="ListParagraph"/>
            <w:numPr>
              <w:ilvl w:val="1"/>
              <w:numId w:val="1"/>
            </w:numPr>
          </w:pPr>
        </w:pPrChange>
      </w:pPr>
      <w:ins w:author="Diaz, Jeremy A" w:date="2023-06-13T18:26:29.945Z" w:id="1618628470">
        <w:r w:rsidR="2DB7D5C1">
          <w:t>At a minimum, c</w:t>
        </w:r>
      </w:ins>
      <w:ins w:author="Diaz, Jeremy A" w:date="2023-06-13T18:02:15.857Z" w:id="1951636902">
        <w:r w:rsidR="3F2F828C">
          <w:t xml:space="preserve">onduct/present </w:t>
        </w:r>
      </w:ins>
      <w:ins w:author="Diaz, Jeremy A" w:date="2023-06-13T18:01:58.956Z" w:id="1197322179">
        <w:r w:rsidR="3F2F828C">
          <w:t xml:space="preserve">evaluation </w:t>
        </w:r>
      </w:ins>
      <w:ins w:author="Diaz, Jeremy A" w:date="2023-06-13T18:02:35.564Z" w:id="742894467">
        <w:r w:rsidR="3F2F828C">
          <w:t xml:space="preserve">at the class-level to </w:t>
        </w:r>
      </w:ins>
      <w:ins w:author="Diaz, Jeremy A" w:date="2023-06-13T18:03:11.772Z" w:id="1965981951">
        <w:r w:rsidR="5301DDA1">
          <w:t>communicate</w:t>
        </w:r>
      </w:ins>
      <w:ins w:author="Diaz, Jeremy A" w:date="2023-06-13T18:02:35.564Z" w:id="1845883042">
        <w:r w:rsidR="0E830768">
          <w:t xml:space="preserve"> whether </w:t>
        </w:r>
        <w:r w:rsidR="3F2F828C">
          <w:t>good or equal performance exist</w:t>
        </w:r>
        <w:r w:rsidR="2F0697EF">
          <w:t>s</w:t>
        </w:r>
        <w:r w:rsidR="3F2F828C">
          <w:t xml:space="preserve"> at important</w:t>
        </w:r>
        <w:r w:rsidR="3F2F828C">
          <w:t xml:space="preserve"> subsets</w:t>
        </w:r>
      </w:ins>
      <w:ins w:author="Diaz, Jeremy A" w:date="2023-06-13T18:03:00.014Z" w:id="313937484">
        <w:r w:rsidR="3F257623">
          <w:t xml:space="preserve"> of modeling</w:t>
        </w:r>
        <w:r w:rsidR="5B8CB9FB">
          <w:t>.</w:t>
        </w:r>
      </w:ins>
    </w:p>
    <w:p w:rsidR="00307B9F" w:rsidP="004E73DB" w:rsidRDefault="00767EB8" w14:paraId="460E6E03" w14:textId="34AACBF8">
      <w:pPr>
        <w:pStyle w:val="ListParagraph"/>
        <w:numPr>
          <w:ilvl w:val="0"/>
          <w:numId w:val="1"/>
        </w:numPr>
      </w:pPr>
      <w:r>
        <w:t xml:space="preserve">Avoid </w:t>
      </w:r>
      <w:r w:rsidR="00FB0A69">
        <w:t xml:space="preserve">information </w:t>
      </w:r>
      <w:r>
        <w:t>leaks</w:t>
      </w:r>
      <w:r w:rsidR="00FB0A69">
        <w:t xml:space="preserve"> </w:t>
      </w:r>
      <w:r w:rsidR="00A8678A">
        <w:t>(cross-validation)</w:t>
      </w:r>
      <w:r w:rsidR="00773322">
        <w:t>.</w:t>
      </w:r>
    </w:p>
    <w:p w:rsidR="00AE4E4B" w:rsidP="00307B9F" w:rsidRDefault="00307B9F" w14:paraId="28A64D5A" w14:textId="0D27A816">
      <w:pPr>
        <w:pStyle w:val="ListParagraph"/>
        <w:numPr>
          <w:ilvl w:val="1"/>
          <w:numId w:val="1"/>
        </w:numPr>
        <w:rPr>
          <w:ins w:author="Diaz, Jeremy A" w:date="2023-06-13T18:28:38.204Z" w:id="884623947"/>
        </w:rPr>
      </w:pPr>
      <w:r w:rsidR="00307B9F">
        <w:rPr/>
        <w:t>T</w:t>
      </w:r>
      <w:r w:rsidR="00C60C13">
        <w:rPr/>
        <w:t xml:space="preserve">est set should be set aside for final analysis and </w:t>
      </w:r>
      <w:r w:rsidR="0082020A">
        <w:rPr/>
        <w:t>no alterations to the modeling framework should be allowed after the test set is applied</w:t>
      </w:r>
      <w:r w:rsidR="00205F9E">
        <w:rPr/>
        <w:t xml:space="preserve"> and the model is evaluated.</w:t>
      </w:r>
      <w:r w:rsidR="00307B9F">
        <w:rPr/>
        <w:t xml:space="preserve"> </w:t>
      </w:r>
      <w:r w:rsidR="00FB0A69">
        <w:rPr/>
        <w:t>Best practice is to have a training – validation – test split</w:t>
      </w:r>
      <w:r w:rsidR="00307B9F">
        <w:rPr/>
        <w:t>s</w:t>
      </w:r>
      <w:r w:rsidR="00FB0A69">
        <w:rPr/>
        <w:t xml:space="preserve">. Training and validation splits can be used </w:t>
      </w:r>
      <w:r w:rsidR="00307B9F">
        <w:rPr/>
        <w:t>iteratively</w:t>
      </w:r>
      <w:ins w:author="Diaz, Jeremy A" w:date="2023-06-13T18:03:51.891Z" w:id="1112229991">
        <w:r w:rsidR="43976912">
          <w:t xml:space="preserve"> (</w:t>
        </w:r>
      </w:ins>
      <w:ins w:author="Diaz, Jeremy A" w:date="2023-06-13T18:04:08.526Z" w:id="1936289457">
        <w:r w:rsidR="43976912">
          <w:t>i</w:t>
        </w:r>
      </w:ins>
      <w:ins w:author="Diaz, Jeremy A" w:date="2023-06-13T18:03:51.891Z" w:id="1012788249">
        <w:r w:rsidR="43976912">
          <w:t>.e., k-fold cross-validation</w:t>
        </w:r>
      </w:ins>
      <w:ins w:author="Diaz, Jeremy A" w:date="2023-06-13T18:04:04.802Z" w:id="1715959039">
        <w:r w:rsidR="43976912">
          <w:t xml:space="preserve"> being best/preferred practice)</w:t>
        </w:r>
      </w:ins>
      <w:r w:rsidR="00307B9F">
        <w:rPr/>
        <w:t>,</w:t>
      </w:r>
      <w:r w:rsidR="00FB0A69">
        <w:rPr/>
        <w:t xml:space="preserve"> </w:t>
      </w:r>
      <w:r w:rsidR="00DB480B">
        <w:rPr/>
        <w:t>and test set is preserved for final model evaluation.</w:t>
      </w:r>
    </w:p>
    <w:p w:rsidR="29DB7823" w:rsidP="2C02D21F" w:rsidRDefault="29DB7823" w14:paraId="113C423F" w14:textId="5A58C362">
      <w:pPr>
        <w:pStyle w:val="ListParagraph"/>
        <w:numPr>
          <w:ilvl w:val="2"/>
          <w:numId w:val="1"/>
        </w:numPr>
        <w:rPr>
          <w:ins w:author="Diaz, Jeremy A" w:date="2023-06-13T18:21:18.553Z" w:id="868765000"/>
        </w:rPr>
        <w:pPrChange w:author="Diaz, Jeremy A" w:date="2023-06-13T18:28:38.474Z">
          <w:pPr>
            <w:pStyle w:val="ListParagraph"/>
            <w:numPr>
              <w:ilvl w:val="1"/>
              <w:numId w:val="1"/>
            </w:numPr>
          </w:pPr>
        </w:pPrChange>
      </w:pPr>
      <w:ins w:author="Diaz, Jeremy A" w:date="2023-06-13T18:30:46.885Z" w:id="2067244061">
        <w:r w:rsidR="29DB7823">
          <w:t xml:space="preserve">Class </w:t>
        </w:r>
      </w:ins>
      <w:ins w:author="Diaz, Jeremy A" w:date="2023-06-13T18:49:54Z" w:id="1558195248">
        <w:r w:rsidR="57ABBDE2">
          <w:t>(im)</w:t>
        </w:r>
      </w:ins>
      <w:ins w:author="Diaz, Jeremy A" w:date="2023-06-13T18:30:46.885Z" w:id="1173144656">
        <w:r w:rsidR="29DB7823">
          <w:t>balance within these partitions is</w:t>
        </w:r>
        <w:r w:rsidR="29DB7823">
          <w:t xml:space="preserve"> i</w:t>
        </w:r>
      </w:ins>
      <w:ins w:author="Diaz, Jeremy A" w:date="2023-06-13T18:30:52.362Z" w:id="1749585561">
        <w:r w:rsidR="29DB7823">
          <w:t>m</w:t>
        </w:r>
        <w:r w:rsidR="29DB7823">
          <w:t>p</w:t>
        </w:r>
        <w:r w:rsidR="29DB7823">
          <w:t>o</w:t>
        </w:r>
        <w:r w:rsidR="29DB7823">
          <w:t>r</w:t>
        </w:r>
        <w:r w:rsidR="29DB7823">
          <w:t>t</w:t>
        </w:r>
        <w:r w:rsidR="29DB7823">
          <w:t>a</w:t>
        </w:r>
        <w:r w:rsidR="29DB7823">
          <w:t>n</w:t>
        </w:r>
        <w:r w:rsidR="29DB7823">
          <w:t>t</w:t>
        </w:r>
        <w:r w:rsidR="29DB7823">
          <w:t xml:space="preserve"> </w:t>
        </w:r>
        <w:r w:rsidR="29DB7823">
          <w:t>f</w:t>
        </w:r>
        <w:r w:rsidR="29DB7823">
          <w:t>o</w:t>
        </w:r>
        <w:r w:rsidR="29DB7823">
          <w:t>r</w:t>
        </w:r>
        <w:r w:rsidR="29DB7823">
          <w:t xml:space="preserve"> </w:t>
        </w:r>
        <w:r w:rsidR="29DB7823">
          <w:t>d</w:t>
        </w:r>
        <w:r w:rsidR="29DB7823">
          <w:t>e</w:t>
        </w:r>
        <w:r w:rsidR="29DB7823">
          <w:t>l</w:t>
        </w:r>
        <w:r w:rsidR="29DB7823">
          <w:t>i</w:t>
        </w:r>
        <w:r w:rsidR="29DB7823">
          <w:t>v</w:t>
        </w:r>
        <w:r w:rsidR="29DB7823">
          <w:t>e</w:t>
        </w:r>
        <w:r w:rsidR="29DB7823">
          <w:t>r</w:t>
        </w:r>
      </w:ins>
      <w:ins w:author="Diaz, Jeremy A" w:date="2023-06-13T18:31:12.847Z" w:id="714576486">
        <w:r w:rsidR="29DB7823">
          <w:t>ing the most</w:t>
        </w:r>
      </w:ins>
      <w:ins w:author="Diaz, Jeremy A" w:date="2023-06-13T18:30:52.362Z" w:id="1403610316">
        <w:r w:rsidR="29DB7823">
          <w:t xml:space="preserve"> </w:t>
        </w:r>
        <w:r w:rsidR="29DB7823">
          <w:t>a</w:t>
        </w:r>
        <w:r w:rsidR="29DB7823">
          <w:t>c</w:t>
        </w:r>
      </w:ins>
      <w:ins w:author="Diaz, Jeremy A" w:date="2023-06-13T18:30:59.988Z" w:id="1224677753">
        <w:r w:rsidR="29DB7823">
          <w:t>curate predictions (I.e., the partitions sho</w:t>
        </w:r>
      </w:ins>
      <w:ins w:author="Diaz, Jeremy A" w:date="2023-06-13T18:31:33.647Z" w:id="1697249538">
        <w:r w:rsidR="29DB7823">
          <w:t xml:space="preserve">uld be similar) or answering scientific questions (I.e., how will the model generalize to </w:t>
        </w:r>
        <w:r w:rsidR="29DB7823">
          <w:t>differences</w:t>
        </w:r>
      </w:ins>
      <w:ins w:author="Diaz, Jeremy A" w:date="2023-06-13T18:33:30.42Z" w:id="234548631">
        <w:r w:rsidR="2D6599C5">
          <w:t xml:space="preserve"> reflected by them</w:t>
        </w:r>
      </w:ins>
      <w:ins w:author="Diaz, Jeremy A" w:date="2023-06-13T18:31:33.647Z" w:id="2145427030">
        <w:r w:rsidR="2734069C">
          <w:t>, such as hotter</w:t>
        </w:r>
      </w:ins>
      <w:ins w:author="Diaz, Jeremy A" w:date="2023-06-13T18:33:36.524Z" w:id="488597278">
        <w:r w:rsidR="1156AC84">
          <w:t xml:space="preserve"> and </w:t>
        </w:r>
      </w:ins>
      <w:ins w:author="Diaz, Jeremy A" w:date="2023-06-13T18:31:33.647Z" w:id="1537683640">
        <w:r w:rsidR="2734069C">
          <w:t>drier days</w:t>
        </w:r>
        <w:r w:rsidR="29DB7823">
          <w:t>)</w:t>
        </w:r>
      </w:ins>
    </w:p>
    <w:p w:rsidR="2010C3A5" w:rsidP="4F9101CC" w:rsidRDefault="2010C3A5" w14:paraId="6736E1FB" w14:textId="660493A7">
      <w:pPr>
        <w:pStyle w:val="ListParagraph"/>
        <w:numPr>
          <w:ilvl w:val="1"/>
          <w:numId w:val="1"/>
        </w:numPr>
        <w:rPr/>
      </w:pPr>
      <w:ins w:author="Diaz, Jeremy A" w:date="2023-06-13T18:21:48.702Z" w:id="1300022380">
        <w:r w:rsidR="2010C3A5">
          <w:t>Optionally, consider what was used to calibrate</w:t>
        </w:r>
      </w:ins>
      <w:ins w:author="Diaz, Jeremy A" w:date="2023-06-13T18:22:28.069Z" w:id="1458475995">
        <w:r w:rsidR="2010C3A5">
          <w:t>/train</w:t>
        </w:r>
      </w:ins>
      <w:ins w:author="Diaz, Jeremy A" w:date="2023-06-13T18:21:48.702Z" w:id="365752525">
        <w:r w:rsidR="2010C3A5">
          <w:t xml:space="preserve"> </w:t>
        </w:r>
      </w:ins>
      <w:ins w:author="Diaz, Jeremy A" w:date="2023-06-13T18:22:14.835Z" w:id="1555326128">
        <w:r w:rsidR="2010C3A5">
          <w:t xml:space="preserve">external estimates/models that you’re using as </w:t>
        </w:r>
        <w:r w:rsidR="7BD1E43D">
          <w:t>inputs</w:t>
        </w:r>
        <w:r w:rsidR="2010C3A5">
          <w:t xml:space="preserve"> (acknowledging that this may represent a weaker data leak)</w:t>
        </w:r>
      </w:ins>
    </w:p>
    <w:p w:rsidR="00480BEA" w:rsidP="004E73DB" w:rsidRDefault="00480BEA" w14:paraId="48958924" w14:textId="77777777">
      <w:pPr>
        <w:pStyle w:val="ListParagraph"/>
        <w:numPr>
          <w:ilvl w:val="1"/>
          <w:numId w:val="1"/>
        </w:numPr>
        <w:rPr/>
      </w:pPr>
      <w:r w:rsidR="00480BEA">
        <w:rPr/>
        <w:t xml:space="preserve">Good references: </w:t>
      </w:r>
    </w:p>
    <w:p w:rsidR="00FB0A69" w:rsidP="004E73DB" w:rsidRDefault="00C2343D" w14:paraId="7E0483CB" w14:textId="7ECE5735">
      <w:pPr>
        <w:pStyle w:val="ListParagraph"/>
        <w:numPr>
          <w:ilvl w:val="2"/>
          <w:numId w:val="1"/>
        </w:numPr>
      </w:pPr>
      <w:r>
        <w:t xml:space="preserve">Roberts, D. R., Bahn, V., </w:t>
      </w:r>
      <w:proofErr w:type="spellStart"/>
      <w:r>
        <w:t>Ciuti</w:t>
      </w:r>
      <w:proofErr w:type="spellEnd"/>
      <w:r>
        <w:t xml:space="preserve">, S., Boyce, M. S., </w:t>
      </w:r>
      <w:proofErr w:type="spellStart"/>
      <w:r>
        <w:t>Elith</w:t>
      </w:r>
      <w:proofErr w:type="spellEnd"/>
      <w:r>
        <w:t xml:space="preserve">, J., </w:t>
      </w:r>
      <w:proofErr w:type="spellStart"/>
      <w:r>
        <w:t>Guillera‐Arroita</w:t>
      </w:r>
      <w:proofErr w:type="spellEnd"/>
      <w:r>
        <w:t xml:space="preserve">, G., ... &amp; </w:t>
      </w:r>
      <w:proofErr w:type="spellStart"/>
      <w:r>
        <w:t>Dormann</w:t>
      </w:r>
      <w:proofErr w:type="spellEnd"/>
      <w:r>
        <w:t xml:space="preserve">, C. F. (2017). Cross‐validation strategies for data with temporal, spatial, hierarchical, or phylogenetic structure. </w:t>
      </w:r>
      <w:proofErr w:type="spellStart"/>
      <w:r>
        <w:rPr>
          <w:i/>
          <w:iCs/>
        </w:rPr>
        <w:t>Ecography</w:t>
      </w:r>
      <w:proofErr w:type="spellEnd"/>
      <w:r>
        <w:t xml:space="preserve">, </w:t>
      </w:r>
      <w:r>
        <w:rPr>
          <w:i/>
          <w:iCs/>
        </w:rPr>
        <w:t>40</w:t>
      </w:r>
      <w:r>
        <w:t xml:space="preserve">(8), 913-929. </w:t>
      </w:r>
      <w:r w:rsidR="003E5FB0">
        <w:t>[</w:t>
      </w:r>
      <w:hyperlink w:history="1" r:id="rId10">
        <w:r w:rsidRPr="003E5FB0" w:rsidR="003E5FB0">
          <w:rPr>
            <w:rStyle w:val="Hyperlink"/>
          </w:rPr>
          <w:t>LINK</w:t>
        </w:r>
      </w:hyperlink>
      <w:r w:rsidR="003E5FB0">
        <w:t>]</w:t>
      </w:r>
      <w:r w:rsidR="00DB480B">
        <w:t xml:space="preserve"> </w:t>
      </w:r>
    </w:p>
    <w:p w:rsidR="00773322" w:rsidP="004E73DB" w:rsidRDefault="003E594A" w14:paraId="667325BD" w14:textId="77777777">
      <w:pPr>
        <w:pStyle w:val="ListParagraph"/>
        <w:numPr>
          <w:ilvl w:val="0"/>
          <w:numId w:val="1"/>
        </w:numPr>
      </w:pPr>
      <w:r>
        <w:t xml:space="preserve">Set your seed </w:t>
      </w:r>
      <w:r w:rsidR="00E96F13">
        <w:t xml:space="preserve">once </w:t>
      </w:r>
      <w:r w:rsidR="00047DAB">
        <w:t>or</w:t>
      </w:r>
      <w:r>
        <w:t xml:space="preserve"> </w:t>
      </w:r>
      <w:r w:rsidR="00BA0637">
        <w:t>do a replication study</w:t>
      </w:r>
      <w:r w:rsidR="00773322">
        <w:t xml:space="preserve">. </w:t>
      </w:r>
    </w:p>
    <w:p w:rsidR="0082020A" w:rsidP="00773322" w:rsidRDefault="00773322" w14:paraId="6EB64070" w14:textId="00A4284D" w14:noSpellErr="1">
      <w:pPr>
        <w:pStyle w:val="ListParagraph"/>
        <w:numPr>
          <w:ilvl w:val="1"/>
          <w:numId w:val="1"/>
        </w:numPr>
        <w:rPr>
          <w:ins w:author="Diaz, Jeremy A" w:date="2023-06-13T18:04:28.667Z" w:id="925182635"/>
        </w:rPr>
      </w:pPr>
      <w:r w:rsidR="00773322">
        <w:rPr/>
        <w:t>T</w:t>
      </w:r>
      <w:r w:rsidR="004C51A4">
        <w:rPr/>
        <w:t>he</w:t>
      </w:r>
      <w:r w:rsidR="00BA0637">
        <w:rPr/>
        <w:t xml:space="preserve"> more tests you run the more likely you are to encounter a false positive result</w:t>
      </w:r>
      <w:r w:rsidR="00E51585">
        <w:rPr/>
        <w:t xml:space="preserve"> (</w:t>
      </w:r>
      <w:r w:rsidR="004C51A4">
        <w:rPr/>
        <w:t>p-hacking)</w:t>
      </w:r>
      <w:r w:rsidR="00BA0637">
        <w:rPr/>
        <w:t>.</w:t>
      </w:r>
      <w:r w:rsidR="0035040B">
        <w:rPr/>
        <w:t xml:space="preserve"> Report results with caution as there is always a chance </w:t>
      </w:r>
      <w:r w:rsidR="00047DAB">
        <w:rPr/>
        <w:t xml:space="preserve">the stars have aligned to give you the result you want. </w:t>
      </w:r>
    </w:p>
    <w:p w:rsidR="1E33CE7F" w:rsidP="4F9101CC" w:rsidRDefault="1E33CE7F" w14:paraId="7821BCB8" w14:textId="2C691B8F">
      <w:pPr>
        <w:pStyle w:val="ListParagraph"/>
        <w:numPr>
          <w:ilvl w:val="1"/>
          <w:numId w:val="1"/>
        </w:numPr>
        <w:rPr/>
      </w:pPr>
      <w:ins w:author="Diaz, Jeremy A" w:date="2023-06-13T18:04:59.986Z" w:id="606002533">
        <w:r w:rsidR="1E33CE7F">
          <w:t xml:space="preserve">Using a fixed/a priori set of seeds can be useful </w:t>
        </w:r>
      </w:ins>
      <w:ins w:author="Diaz, Jeremy A" w:date="2023-06-13T18:05:53.97Z" w:id="1933720134">
        <w:r w:rsidR="1E33CE7F">
          <w:t xml:space="preserve">for model comparison to demonstrate variability </w:t>
        </w:r>
        <w:r w:rsidR="55494A94">
          <w:t xml:space="preserve">in performance </w:t>
        </w:r>
        <w:r w:rsidR="1E33CE7F">
          <w:t xml:space="preserve">due to </w:t>
        </w:r>
        <w:r w:rsidR="37EC9C14">
          <w:t>initial parameterization</w:t>
        </w:r>
      </w:ins>
      <w:ins w:author="Diaz, Jeremy A" w:date="2023-06-13T18:06:16.943Z" w:id="748586320">
        <w:r w:rsidR="04C541FF">
          <w:t xml:space="preserve">, which can sometimes be </w:t>
        </w:r>
      </w:ins>
      <w:ins w:author="Diaz, Jeremy A" w:date="2023-06-13T18:06:51.942Z" w:id="1739608872">
        <w:r w:rsidR="04C541FF">
          <w:t>large. Likewise, set</w:t>
        </w:r>
        <w:r w:rsidR="04C541FF">
          <w:t xml:space="preserve"> th</w:t>
        </w:r>
      </w:ins>
      <w:ins w:author="Diaz, Jeremy A" w:date="2023-06-13T18:07:00.186Z" w:id="1191469037">
        <w:r w:rsidR="04C541FF">
          <w:t>is</w:t>
        </w:r>
      </w:ins>
      <w:ins w:author="Diaz, Jeremy A" w:date="2023-06-13T18:06:51.942Z" w:id="1292022479">
        <w:r w:rsidR="04C541FF">
          <w:t xml:space="preserve"> set of seeds once at the beginning.</w:t>
        </w:r>
      </w:ins>
    </w:p>
    <w:p w:rsidR="00773322" w:rsidP="004E73DB" w:rsidRDefault="00FD6192" w14:paraId="7DC536E9" w14:textId="606C8B56">
      <w:pPr>
        <w:pStyle w:val="ListParagraph"/>
        <w:numPr>
          <w:ilvl w:val="0"/>
          <w:numId w:val="1"/>
        </w:numPr>
      </w:pPr>
      <w:r>
        <w:t>Establish a process for systematically tuning model hyperparameters</w:t>
      </w:r>
      <w:r w:rsidR="004F56B0">
        <w:t>.</w:t>
      </w:r>
    </w:p>
    <w:p w:rsidR="00EA35CC" w:rsidP="00773322" w:rsidRDefault="00FD6192" w14:paraId="261648AC" w14:textId="77777777">
      <w:pPr>
        <w:pStyle w:val="ListParagraph"/>
        <w:numPr>
          <w:ilvl w:val="1"/>
          <w:numId w:val="1"/>
        </w:numPr>
      </w:pPr>
      <w:r>
        <w:t>Consider techniques such as grid search, random search, or Bayesian optimization.</w:t>
      </w:r>
      <w:r w:rsidR="000173A6">
        <w:t xml:space="preserve"> </w:t>
      </w:r>
    </w:p>
    <w:p w:rsidR="00FD6192" w:rsidP="00773322" w:rsidRDefault="000173A6" w14:paraId="197BD5E3" w14:textId="17C2C543">
      <w:pPr>
        <w:pStyle w:val="ListParagraph"/>
        <w:numPr>
          <w:ilvl w:val="1"/>
          <w:numId w:val="1"/>
        </w:numPr>
      </w:pPr>
      <w:r>
        <w:t xml:space="preserve">Step through the </w:t>
      </w:r>
      <w:r w:rsidR="004827A8">
        <w:t xml:space="preserve">tires of complexity if the gains justify the effort (in most NN architectures they don’t). </w:t>
      </w:r>
    </w:p>
    <w:p w:rsidR="004F7F4B" w:rsidP="004E73DB" w:rsidRDefault="004F7F4B" w14:paraId="6E20E267" w14:textId="53E60C22">
      <w:pPr>
        <w:pStyle w:val="ListParagraph"/>
        <w:numPr>
          <w:ilvl w:val="0"/>
          <w:numId w:val="1"/>
        </w:numPr>
      </w:pPr>
      <w:r>
        <w:t xml:space="preserve">Construct appropriate evaluation metrics </w:t>
      </w:r>
      <w:r w:rsidR="00D80DB9">
        <w:t xml:space="preserve">that align with the domain and problem. </w:t>
      </w:r>
    </w:p>
    <w:p w:rsidR="00570213" w:rsidP="00570213" w:rsidRDefault="00570213" w14:paraId="3B6C5670" w14:textId="41D4AFD8">
      <w:pPr>
        <w:pStyle w:val="ListParagraph"/>
        <w:numPr>
          <w:ilvl w:val="1"/>
          <w:numId w:val="1"/>
        </w:numPr>
      </w:pPr>
      <w:r>
        <w:t xml:space="preserve">E.g., In the case of streamflow droughts, should the problem be a regression type of problem predicting streamflow or a classification problem predicting </w:t>
      </w:r>
      <w:r w:rsidR="000173A6">
        <w:t xml:space="preserve">the drop below a threshold. </w:t>
      </w:r>
      <w:r>
        <w:t xml:space="preserve"> </w:t>
      </w:r>
    </w:p>
    <w:p w:rsidR="00D80DB9" w:rsidP="004E73DB" w:rsidRDefault="00D80DB9" w14:paraId="5140032A" w14:textId="716962D1">
      <w:pPr>
        <w:pStyle w:val="ListParagraph"/>
        <w:numPr>
          <w:ilvl w:val="0"/>
          <w:numId w:val="1"/>
        </w:numPr>
        <w:rPr/>
      </w:pPr>
      <w:commentRangeStart w:id="1921354548"/>
      <w:commentRangeStart w:id="2035607642"/>
      <w:r w:rsidR="00D80DB9">
        <w:rPr/>
        <w:t xml:space="preserve">Model </w:t>
      </w:r>
      <w:r w:rsidR="00B6648C">
        <w:rPr/>
        <w:t>s</w:t>
      </w:r>
      <w:r w:rsidR="00D80DB9">
        <w:rPr/>
        <w:t>election</w:t>
      </w:r>
      <w:r w:rsidR="00EA35CC">
        <w:rPr/>
        <w:t xml:space="preserve"> </w:t>
      </w:r>
      <w:r w:rsidR="1384149C">
        <w:rPr/>
        <w:t>methods</w:t>
      </w:r>
      <w:r w:rsidR="00D80DB9">
        <w:rPr/>
        <w:t xml:space="preserve"> – right now</w:t>
      </w:r>
      <w:r w:rsidR="61410B7C">
        <w:rPr/>
        <w:t>,</w:t>
      </w:r>
      <w:r w:rsidR="00D80DB9">
        <w:rPr/>
        <w:t xml:space="preserve"> I think we generally say the latest</w:t>
      </w:r>
      <w:r w:rsidR="1C4044A3">
        <w:rPr/>
        <w:t xml:space="preserve"> iteration of the model is the best </w:t>
      </w:r>
      <w:commentRangeEnd w:id="1921354548"/>
      <w:r>
        <w:rPr>
          <w:rStyle w:val="CommentReference"/>
        </w:rPr>
        <w:commentReference w:id="1921354548"/>
      </w:r>
      <w:commentRangeEnd w:id="2035607642"/>
      <w:r>
        <w:rPr>
          <w:rStyle w:val="CommentReference"/>
        </w:rPr>
        <w:commentReference w:id="2035607642"/>
      </w:r>
    </w:p>
    <w:p w:rsidR="0032199B" w:rsidP="004E73DB" w:rsidRDefault="00D131A7" w14:paraId="29C7E8FE" w14:textId="01339C45" w14:noSpellErr="1">
      <w:pPr>
        <w:pStyle w:val="ListParagraph"/>
        <w:numPr>
          <w:ilvl w:val="0"/>
          <w:numId w:val="1"/>
        </w:numPr>
        <w:rPr>
          <w:ins w:author="Diaz, Jeremy A" w:date="2023-06-13T18:11:09.208Z" w:id="81762187"/>
        </w:rPr>
      </w:pPr>
      <w:r w:rsidR="00D131A7">
        <w:rPr/>
        <w:t xml:space="preserve">Set up a monitoring system to track the performance of </w:t>
      </w:r>
      <w:r w:rsidR="00AD2628">
        <w:rPr/>
        <w:t xml:space="preserve">ML </w:t>
      </w:r>
      <w:r w:rsidR="00D131A7">
        <w:rPr/>
        <w:t xml:space="preserve">models as they train. </w:t>
      </w:r>
    </w:p>
    <w:p w:rsidR="5B19C9BC" w:rsidP="2C02D21F" w:rsidRDefault="5B19C9BC" w14:paraId="063ECE28" w14:textId="1F202C1A">
      <w:pPr>
        <w:pStyle w:val="ListParagraph"/>
        <w:numPr>
          <w:ilvl w:val="1"/>
          <w:numId w:val="1"/>
        </w:numPr>
        <w:rPr/>
        <w:pPrChange w:author="Diaz, Jeremy A" w:date="2023-06-13T18:11:09.554Z">
          <w:pPr>
            <w:pStyle w:val="ListParagraph"/>
            <w:numPr>
              <w:ilvl w:val="0"/>
              <w:numId w:val="1"/>
            </w:numPr>
          </w:pPr>
        </w:pPrChange>
      </w:pPr>
      <w:ins w:author="Diaz, Jeremy A" w:date="2023-06-13T18:11:59.586Z" w:id="1178887395">
        <w:r w:rsidR="5B19C9BC">
          <w:t>Early stopping based on validation set performance should almost alwa</w:t>
        </w:r>
      </w:ins>
      <w:ins w:author="Diaz, Jeremy A" w:date="2023-06-13T18:12:26.544Z" w:id="1788443012">
        <w:r w:rsidR="5B19C9BC">
          <w:t xml:space="preserve">ys be used to reduce resource usage and improve </w:t>
        </w:r>
        <w:r w:rsidR="1A30FBF6">
          <w:t>predictive performance</w:t>
        </w:r>
      </w:ins>
      <w:ins w:author="Diaz, Jeremy A" w:date="2023-06-13T18:16:59.966Z" w:id="53625349">
        <w:r w:rsidR="553E6E36">
          <w:t xml:space="preserve"> while automaticall</w:t>
        </w:r>
      </w:ins>
      <w:ins w:author="Diaz, Jeremy A" w:date="2023-06-13T18:17:13.499Z" w:id="626874041">
        <w:r w:rsidR="553E6E36">
          <w:t>y tuning the number of training iterations.</w:t>
        </w:r>
      </w:ins>
    </w:p>
    <w:p w:rsidR="00D131A7" w:rsidP="004E73DB" w:rsidRDefault="00F039F8" w14:paraId="392C2BD2" w14:textId="1A644032">
      <w:pPr>
        <w:pStyle w:val="ListParagraph"/>
        <w:numPr>
          <w:ilvl w:val="0"/>
          <w:numId w:val="1"/>
        </w:numPr>
        <w:rPr>
          <w:ins w:author="Diaz, Jeremy A" w:date="2023-06-13T18:35:00.556Z" w:id="695291377"/>
        </w:rPr>
      </w:pPr>
      <w:r w:rsidR="00F039F8">
        <w:rPr/>
        <w:t>Feat</w:t>
      </w:r>
      <w:r w:rsidR="00A366B1">
        <w:rPr/>
        <w:t>ure selection plan</w:t>
      </w:r>
      <w:r w:rsidR="005609CF">
        <w:rPr/>
        <w:t xml:space="preserve"> – </w:t>
      </w:r>
      <w:r w:rsidR="5E115879">
        <w:rPr/>
        <w:t xml:space="preserve">consider </w:t>
      </w:r>
      <w:r w:rsidR="005609CF">
        <w:rPr/>
        <w:t>selection bias</w:t>
      </w:r>
    </w:p>
    <w:p w:rsidR="1669E731" w:rsidP="2C02D21F" w:rsidRDefault="1669E731" w14:paraId="636A688B" w14:textId="21948FAF">
      <w:pPr>
        <w:pStyle w:val="ListParagraph"/>
        <w:numPr>
          <w:ilvl w:val="1"/>
          <w:numId w:val="1"/>
        </w:numPr>
        <w:rPr>
          <w:ins w:author="Diaz, Jeremy A" w:date="2023-06-13T18:36:20.904Z" w:id="1478889471"/>
        </w:rPr>
        <w:pPrChange w:author="Diaz, Jeremy A" w:date="2023-06-13T18:35:00.71Z">
          <w:pPr>
            <w:pStyle w:val="ListParagraph"/>
            <w:numPr>
              <w:ilvl w:val="0"/>
              <w:numId w:val="1"/>
            </w:numPr>
          </w:pPr>
        </w:pPrChange>
      </w:pPr>
      <w:ins w:author="Diaz, Jeremy A" w:date="2023-06-13T18:35:42.997Z" w:id="897526119">
        <w:r w:rsidR="1669E731">
          <w:t>Consider end goals of model – what would limit the timely operational delivery of model predictions? What inputs are not available through space and time?</w:t>
        </w:r>
      </w:ins>
    </w:p>
    <w:p w:rsidR="14876EF4" w:rsidP="4F9101CC" w:rsidRDefault="14876EF4" w14:paraId="516B139F" w14:textId="63C5B77C">
      <w:pPr>
        <w:pStyle w:val="ListParagraph"/>
        <w:numPr>
          <w:ilvl w:val="1"/>
          <w:numId w:val="1"/>
        </w:numPr>
        <w:rPr>
          <w:ins w:author="Diaz, Jeremy A" w:date="2023-06-13T18:38:23.971Z" w:id="434778032"/>
        </w:rPr>
      </w:pPr>
      <w:ins w:author="Diaz, Jeremy A" w:date="2023-06-13T18:37:24.665Z" w:id="1137005135">
        <w:r w:rsidR="14876EF4">
          <w:t xml:space="preserve">In expectation-exceeding examples </w:t>
        </w:r>
      </w:ins>
      <w:ins w:author="Diaz, Jeremy A" w:date="2023-06-13T18:36:58.085Z" w:id="1424387788">
        <w:r w:rsidR="14876EF4">
          <w:t xml:space="preserve">and as time permits, we perform </w:t>
        </w:r>
      </w:ins>
      <w:ins w:author="Diaz, Jeremy A" w:date="2023-06-13T18:37:53.769Z" w:id="126446326">
        <w:r w:rsidR="14876EF4">
          <w:t xml:space="preserve">deeper </w:t>
        </w:r>
      </w:ins>
      <w:ins w:author="Diaz, Jeremy A" w:date="2023-06-13T18:36:58.085Z" w:id="1975017353">
        <w:r w:rsidR="14876EF4">
          <w:t>evaluation/explanation of features</w:t>
        </w:r>
      </w:ins>
      <w:ins w:author="Diaz, Jeremy A" w:date="2023-06-13T18:38:01.374Z" w:id="709336799">
        <w:r w:rsidR="14876EF4">
          <w:t xml:space="preserve">’ </w:t>
        </w:r>
      </w:ins>
      <w:ins w:author="Diaz, Jeremy A" w:date="2023-06-13T18:36:58.085Z" w:id="695637028">
        <w:r w:rsidR="14876EF4">
          <w:t>effect on predictions</w:t>
        </w:r>
      </w:ins>
    </w:p>
    <w:p w:rsidR="32813BAF" w:rsidP="2C02D21F" w:rsidRDefault="32813BAF" w14:paraId="6C29E40F" w14:textId="743A77E6">
      <w:pPr>
        <w:pStyle w:val="ListParagraph"/>
        <w:numPr>
          <w:ilvl w:val="0"/>
          <w:numId w:val="1"/>
        </w:numPr>
        <w:rPr>
          <w:ins w:author="Diaz, Jeremy A" w:date="2023-06-13T18:38:43.917Z" w:id="988145235"/>
        </w:rPr>
        <w:pPrChange w:author="Diaz, Jeremy A" w:date="2023-06-13T18:38:25.023Z">
          <w:pPr>
            <w:pStyle w:val="ListParagraph"/>
            <w:numPr>
              <w:ilvl w:val="1"/>
              <w:numId w:val="1"/>
            </w:numPr>
          </w:pPr>
        </w:pPrChange>
      </w:pPr>
      <w:ins w:author="Diaz, Jeremy A" w:date="2023-06-13T18:38:43.664Z" w:id="350863207">
        <w:r w:rsidR="32813BAF">
          <w:t>Consider the use of uncertainty quantification</w:t>
        </w:r>
      </w:ins>
    </w:p>
    <w:p w:rsidR="75228F8A" w:rsidP="4F9101CC" w:rsidRDefault="75228F8A" w14:paraId="4F65151A" w14:textId="5F19DFFF">
      <w:pPr>
        <w:pStyle w:val="ListParagraph"/>
        <w:numPr>
          <w:ilvl w:val="1"/>
          <w:numId w:val="1"/>
        </w:numPr>
        <w:rPr>
          <w:ins w:author="Diaz, Jeremy A" w:date="2023-06-13T18:41:21.401Z" w:id="2088377309"/>
        </w:rPr>
      </w:pPr>
      <w:ins w:author="Diaz, Jeremy A" w:date="2023-06-13T18:41:59.174Z" w:id="174138000">
        <w:r w:rsidR="75228F8A">
          <w:t xml:space="preserve">A prediction </w:t>
        </w:r>
      </w:ins>
      <w:ins w:author="Diaz, Jeremy A" w:date="2023-06-13T18:42:59.607Z" w:id="715645692">
        <w:r w:rsidR="75228F8A">
          <w:t>without associated uncertainty is less use</w:t>
        </w:r>
        <w:r w:rsidR="3439C1C4">
          <w:t xml:space="preserve">ful. </w:t>
        </w:r>
      </w:ins>
      <w:ins w:author="Diaz, Jeremy A" w:date="2023-06-13T18:43:49.467Z" w:id="1228582766">
        <w:r w:rsidR="713F227E">
          <w:t xml:space="preserve">When </w:t>
        </w:r>
        <w:r w:rsidR="713F227E">
          <w:t xml:space="preserve">we’re predicting 25C, </w:t>
        </w:r>
      </w:ins>
      <w:ins w:author="Diaz, Jeremy A" w:date="2023-06-13T18:44:17.724Z" w:id="1750963448">
        <w:r w:rsidR="713F227E">
          <w:t xml:space="preserve">preferably we elaborate that to </w:t>
        </w:r>
      </w:ins>
      <w:ins w:author="Diaz, Jeremy A" w:date="2023-06-13T18:43:49.467Z" w:id="309436731">
        <w:r w:rsidR="713F227E">
          <w:t>0-50C</w:t>
        </w:r>
      </w:ins>
      <w:ins w:author="Diaz, Jeremy A" w:date="2023-06-13T18:44:41.343Z" w:id="1558396693">
        <w:r w:rsidR="713F227E">
          <w:t>, 24</w:t>
        </w:r>
        <w:r w:rsidR="713F227E">
          <w:t xml:space="preserve">-26C, </w:t>
        </w:r>
        <w:r w:rsidR="713F227E">
          <w:t>etc</w:t>
        </w:r>
      </w:ins>
      <w:ins w:author="Diaz, Jeremy A" w:date="2023-06-13T18:45:46.286Z" w:id="1773231467">
        <w:r w:rsidR="7B8304FD">
          <w:t xml:space="preserve"> for better communication, trust, and decision making/reasoning</w:t>
        </w:r>
      </w:ins>
    </w:p>
    <w:p w:rsidR="32813BAF" w:rsidP="2C02D21F" w:rsidRDefault="32813BAF" w14:paraId="5F67B0CE" w14:textId="2C7820F1">
      <w:pPr>
        <w:pStyle w:val="ListParagraph"/>
        <w:numPr>
          <w:ilvl w:val="1"/>
          <w:numId w:val="1"/>
        </w:numPr>
        <w:rPr>
          <w:ins w:author="Diaz, Jeremy A" w:date="2023-06-13T18:41:09.914Z" w:id="257009619"/>
        </w:rPr>
        <w:pPrChange w:author="Diaz, Jeremy A" w:date="2023-06-13T18:38:44.073Z">
          <w:pPr>
            <w:pStyle w:val="ListParagraph"/>
            <w:numPr>
              <w:ilvl w:val="0"/>
              <w:numId w:val="1"/>
            </w:numPr>
          </w:pPr>
        </w:pPrChange>
      </w:pPr>
      <w:ins w:author="Diaz, Jeremy A" w:date="2023-06-13T18:38:55.557Z" w:id="965546437">
        <w:r w:rsidR="32813BAF">
          <w:t xml:space="preserve">Many examples have been/are being used </w:t>
        </w:r>
      </w:ins>
      <w:ins w:author="Diaz, Jeremy A" w:date="2023-06-13T18:39:58.733Z" w:id="1172175352">
        <w:r w:rsidR="32813BAF">
          <w:t>in IIDD/PUMP/WMA (e.g., model ensembles, driver</w:t>
        </w:r>
      </w:ins>
      <w:ins w:author="Diaz, Jeremy A" w:date="2023-06-13T18:50:48.361Z" w:id="1329072125">
        <w:r w:rsidR="7D1FAA92">
          <w:t>/input</w:t>
        </w:r>
      </w:ins>
      <w:ins w:author="Diaz, Jeremy A" w:date="2023-06-13T18:39:58.733Z" w:id="1811893240">
        <w:r w:rsidR="32813BAF">
          <w:t xml:space="preserve"> ensembles</w:t>
        </w:r>
        <w:r w:rsidR="61377A2F">
          <w:t>,</w:t>
        </w:r>
        <w:r w:rsidR="32813BAF">
          <w:t xml:space="preserve"> monte </w:t>
        </w:r>
        <w:r w:rsidR="32813BAF">
          <w:t>carlo</w:t>
        </w:r>
        <w:r w:rsidR="32813BAF">
          <w:t xml:space="preserve"> dropout,</w:t>
        </w:r>
        <w:r w:rsidR="7677B438">
          <w:t xml:space="preserve"> </w:t>
        </w:r>
      </w:ins>
      <w:ins w:author="Diaz, Jeremy A" w:date="2023-06-13T18:48:44.164Z" w:id="1874691255">
        <w:r w:rsidRPr="2C02D21F" w:rsidR="18EEFA48">
          <w:rPr>
            <w:b w:val="0"/>
            <w:bCs w:val="0"/>
            <w:i w:val="0"/>
            <w:iCs w:val="0"/>
            <w:caps w:val="0"/>
            <w:smallCaps w:val="0"/>
            <w:noProof w:val="0"/>
            <w:color w:val="1F2328"/>
            <w:sz w:val="21"/>
            <w:szCs w:val="21"/>
            <w:lang w:val="en-US"/>
          </w:rPr>
          <w:t>PI3</w:t>
        </w:r>
        <w:r w:rsidRPr="2C02D21F" w:rsidR="18EEFA48">
          <w:rPr>
            <w:b w:val="0"/>
            <w:bCs w:val="0"/>
            <w:i w:val="0"/>
            <w:iCs w:val="0"/>
            <w:caps w:val="0"/>
            <w:smallCaps w:val="0"/>
            <w:noProof w:val="0"/>
            <w:color w:val="1F2328"/>
            <w:sz w:val="21"/>
            <w:szCs w:val="21"/>
            <w:lang w:val="en-US"/>
          </w:rPr>
          <w:t>NN</w:t>
        </w:r>
        <w:r w:rsidR="18EEFA48">
          <w:t xml:space="preserve"> ,</w:t>
        </w:r>
        <w:r w:rsidR="18EEFA48">
          <w:t xml:space="preserve"> conditional variational autoencoder, </w:t>
        </w:r>
      </w:ins>
      <w:ins w:author="Diaz, Jeremy A" w:date="2023-06-13T18:39:58.733Z" w:id="1145084720">
        <w:r w:rsidR="7677B438">
          <w:t xml:space="preserve">mixture density networks, </w:t>
        </w:r>
      </w:ins>
      <w:ins w:author="Diaz, Jeremy A" w:date="2023-06-13T18:40:26.358Z" w:id="1335058278">
        <w:r w:rsidR="7677B438">
          <w:t>quantile regression</w:t>
        </w:r>
        <w:r w:rsidR="7677B438">
          <w:t>)</w:t>
        </w:r>
      </w:ins>
    </w:p>
    <w:p w:rsidR="77E8B6B4" w:rsidP="4F9101CC" w:rsidRDefault="77E8B6B4" w14:paraId="02A76A58" w14:textId="1731E69F">
      <w:pPr>
        <w:pStyle w:val="ListParagraph"/>
        <w:numPr>
          <w:ilvl w:val="1"/>
          <w:numId w:val="1"/>
        </w:numPr>
        <w:rPr/>
      </w:pPr>
      <w:ins w:author="Diaz, Jeremy A" w:date="2023-06-13T18:41:17.444Z" w:id="675793868">
        <w:r w:rsidR="77E8B6B4">
          <w:t xml:space="preserve">External </w:t>
        </w:r>
      </w:ins>
      <w:ins w:author="Diaz, Jeremy A" w:date="2023-06-13T18:51:13.469Z" w:id="1500740132">
        <w:r w:rsidR="36A94470">
          <w:t>presenters</w:t>
        </w:r>
      </w:ins>
      <w:ins w:author="Diaz, Jeremy A" w:date="2023-06-13T18:41:17.444Z" w:id="1681116360">
        <w:r w:rsidR="77E8B6B4">
          <w:t xml:space="preserve"> from IBM have provided resources: Algorithms — uq360 0.1 documentation</w:t>
        </w:r>
      </w:ins>
    </w:p>
    <w:p w:rsidR="005609CF" w:rsidP="004E73DB" w:rsidRDefault="005609CF" w14:paraId="5D6697C5" w14:textId="417C6C54" w14:noSpellErr="1">
      <w:pPr>
        <w:pStyle w:val="ListParagraph"/>
        <w:numPr>
          <w:ilvl w:val="0"/>
          <w:numId w:val="1"/>
        </w:numPr>
        <w:rPr>
          <w:ins w:author="Diaz, Jeremy A" w:date="2023-06-13T18:13:02.1Z" w:id="912758990"/>
        </w:rPr>
      </w:pPr>
      <w:r w:rsidR="005609CF">
        <w:rPr/>
        <w:t xml:space="preserve">Model </w:t>
      </w:r>
      <w:r w:rsidR="00091A58">
        <w:rPr/>
        <w:t>i</w:t>
      </w:r>
      <w:r w:rsidR="005609CF">
        <w:rPr/>
        <w:t>nference</w:t>
      </w:r>
      <w:r w:rsidR="006921AE">
        <w:rPr/>
        <w:t>, issue of confounding variables</w:t>
      </w:r>
    </w:p>
    <w:p w:rsidR="28C1638F" w:rsidP="4F9101CC" w:rsidRDefault="28C1638F" w14:paraId="481C057C" w14:textId="2D20CC5D">
      <w:pPr>
        <w:pStyle w:val="ListParagraph"/>
        <w:numPr>
          <w:ilvl w:val="0"/>
          <w:numId w:val="1"/>
        </w:numPr>
        <w:rPr>
          <w:ins w:author="Diaz, Jeremy A" w:date="2023-06-13T18:46:32.291Z" w:id="1572418849"/>
        </w:rPr>
      </w:pPr>
      <w:ins w:author="Diaz, Jeremy A" w:date="2023-06-13T18:15:37.909Z" w:id="299556656">
        <w:r w:rsidR="28C1638F">
          <w:t>More n</w:t>
        </w:r>
      </w:ins>
      <w:ins w:author="Diaz, Jeremy A" w:date="2023-06-13T18:13:59.911Z" w:id="1169452740">
        <w:r w:rsidR="4FCB4A2B">
          <w:t xml:space="preserve">ovel or </w:t>
        </w:r>
      </w:ins>
      <w:ins w:author="Diaz, Jeremy A" w:date="2023-06-13T18:15:08.598Z" w:id="385652888">
        <w:r w:rsidR="5B2802D6">
          <w:t>cutting-edge</w:t>
        </w:r>
      </w:ins>
      <w:ins w:author="Diaz, Jeremy A" w:date="2023-06-13T18:13:59.911Z" w:id="1638627916">
        <w:r w:rsidR="4FCB4A2B">
          <w:t xml:space="preserve"> modeling approaches</w:t>
        </w:r>
      </w:ins>
      <w:ins w:author="Diaz, Jeremy A" w:date="2023-06-13T18:46:35.129Z" w:id="1309730198">
        <w:r w:rsidR="62BF5164">
          <w:t xml:space="preserve">... </w:t>
        </w:r>
      </w:ins>
    </w:p>
    <w:p w:rsidR="62BF5164" w:rsidP="2C02D21F" w:rsidRDefault="62BF5164" w14:paraId="0D8356F4" w14:textId="03351436">
      <w:pPr>
        <w:pStyle w:val="ListParagraph"/>
        <w:numPr>
          <w:ilvl w:val="1"/>
          <w:numId w:val="1"/>
        </w:numPr>
        <w:rPr/>
        <w:pPrChange w:author="Diaz, Jeremy A" w:date="2023-06-13T18:46:32.846Z">
          <w:pPr>
            <w:pStyle w:val="ListParagraph"/>
            <w:numPr>
              <w:ilvl w:val="0"/>
              <w:numId w:val="1"/>
            </w:numPr>
          </w:pPr>
        </w:pPrChange>
      </w:pPr>
      <w:ins w:author="Diaz, Jeremy A" w:date="2023-06-13T18:46:41.261Z" w:id="1738118883">
        <w:r w:rsidR="62BF5164">
          <w:t>...</w:t>
        </w:r>
      </w:ins>
      <w:ins w:author="Diaz, Jeremy A" w:date="2023-06-13T18:13:59.911Z" w:id="1795611591">
        <w:r w:rsidR="4FCB4A2B">
          <w:t>should be prototyped with minimal</w:t>
        </w:r>
      </w:ins>
      <w:ins w:author="Diaz, Jeremy A" w:date="2023-06-13T18:46:55.91Z" w:id="2044198755">
        <w:r w:rsidR="380C91A3">
          <w:t>/reduced</w:t>
        </w:r>
      </w:ins>
      <w:ins w:author="Diaz, Jeremy A" w:date="2023-06-13T18:13:59.911Z" w:id="1609153631">
        <w:r w:rsidR="4FCB4A2B">
          <w:t xml:space="preserve"> effort simulated data at the expect size/shape</w:t>
        </w:r>
      </w:ins>
      <w:ins w:author="Diaz, Jeremy A" w:date="2023-06-13T18:14:59.974Z" w:id="505780501">
        <w:r w:rsidR="4FCB4A2B">
          <w:t xml:space="preserve"> of </w:t>
        </w:r>
      </w:ins>
      <w:ins w:author="Diaz, Jeremy A" w:date="2023-06-13T18:15:17.463Z" w:id="2055315146">
        <w:r w:rsidR="4ECA7694">
          <w:t>real-world</w:t>
        </w:r>
      </w:ins>
      <w:ins w:author="Diaz, Jeremy A" w:date="2023-06-13T18:14:59.974Z" w:id="1203144883">
        <w:r w:rsidR="4FCB4A2B">
          <w:t xml:space="preserve"> data (e.g., </w:t>
        </w:r>
        <w:r w:rsidR="18263E33">
          <w:t>do we have resources to run this idea</w:t>
        </w:r>
      </w:ins>
      <w:ins w:author="Diaz, Jeremy A" w:date="2023-06-13T18:20:40.459Z" w:id="597246551">
        <w:r w:rsidR="57553C19">
          <w:t>/scale</w:t>
        </w:r>
      </w:ins>
      <w:ins w:author="Diaz, Jeremy A" w:date="2023-06-13T18:14:59.974Z" w:id="1484058291">
        <w:r w:rsidR="18263E33">
          <w:t>? How much would it (not) cost? Does the idea work on easi</w:t>
        </w:r>
      </w:ins>
      <w:ins w:author="Diaz, Jeremy A" w:date="2023-06-13T18:15:02.837Z" w:id="1304693497">
        <w:r w:rsidR="18263E33">
          <w:t>est/ideal conditions</w:t>
        </w:r>
      </w:ins>
      <w:ins w:author="Diaz, Jeremy A" w:date="2023-06-13T18:20:28.536Z" w:id="1252534198">
        <w:r w:rsidR="251102C8">
          <w:t xml:space="preserve"> – e.g</w:t>
        </w:r>
      </w:ins>
      <w:ins w:author="Diaz, Jeremy A" w:date="2023-06-13T18:19:41.285Z" w:id="763184618">
        <w:r w:rsidR="251102C8">
          <w:t xml:space="preserve">., known causal relationships, </w:t>
        </w:r>
      </w:ins>
      <w:ins w:author="Diaz, Jeremy A" w:date="2023-06-13T18:20:09.349Z" w:id="19777280">
        <w:r w:rsidR="251102C8">
          <w:t xml:space="preserve">type </w:t>
        </w:r>
      </w:ins>
      <w:ins w:author="Diaz, Jeremy A" w:date="2023-06-13T18:19:41.285Z" w:id="657800009">
        <w:r w:rsidR="251102C8">
          <w:t>of</w:t>
        </w:r>
      </w:ins>
      <w:ins w:author="Diaz, Jeremy A" w:date="2023-06-13T18:20:11.748Z" w:id="1545908236">
        <w:r w:rsidR="251102C8">
          <w:t xml:space="preserve"> random</w:t>
        </w:r>
      </w:ins>
      <w:ins w:author="Diaz, Jeremy A" w:date="2023-06-13T18:19:41.285Z" w:id="341539087">
        <w:r w:rsidR="251102C8">
          <w:t xml:space="preserve"> no</w:t>
        </w:r>
      </w:ins>
      <w:ins w:author="Diaz, Jeremy A" w:date="2023-06-13T18:20:00.275Z" w:id="1290626134">
        <w:r w:rsidR="251102C8">
          <w:t>ise</w:t>
        </w:r>
      </w:ins>
      <w:ins w:author="Diaz, Jeremy A" w:date="2023-06-13T18:19:41.285Z" w:id="968173697">
        <w:r w:rsidR="251102C8">
          <w:t>, changes through time</w:t>
        </w:r>
      </w:ins>
      <w:ins w:author="Diaz, Jeremy A" w:date="2023-06-13T18:15:02.837Z" w:id="765906491">
        <w:r w:rsidR="18263E33">
          <w:t>?)</w:t>
        </w:r>
      </w:ins>
      <w:ins w:author="Diaz, Jeremy A" w:date="2023-06-13T18:46:07.331Z" w:id="234290481">
        <w:r w:rsidR="568BB336">
          <w:t>.</w:t>
        </w:r>
      </w:ins>
    </w:p>
    <w:p w:rsidR="00DE7CEA" w:rsidP="00EA1990" w:rsidRDefault="00DE7CEA" w14:paraId="3DB21A92" w14:textId="1543EEF9"/>
    <w:p w:rsidR="008D6DF2" w:rsidP="00CC2DD2" w:rsidRDefault="008D6DF2" w14:paraId="61E0F9EA" w14:textId="77777777"/>
    <w:sectPr w:rsidR="008D6DF2">
      <w:pgSz w:w="12240" w:h="15840" w:orient="portrait"/>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WE" w:author="White, Ellie" w:date="2023-05-19T16:54:00Z" w:id="0">
    <w:p w:rsidR="00F8399D" w:rsidRDefault="00F8399D" w14:paraId="22396BCD" w14:textId="44E2303E">
      <w:pPr>
        <w:pStyle w:val="CommentText"/>
      </w:pPr>
      <w:r>
        <w:rPr>
          <w:rStyle w:val="CommentReference"/>
        </w:rPr>
        <w:annotationRef/>
      </w:r>
      <w:r>
        <w:t xml:space="preserve">This is a draft! Feel free to make as big or as little changes as you would like. </w:t>
      </w:r>
      <w:r w:rsidR="006B0AA9">
        <w:t xml:space="preserve">And add your name to the authors list as you do. </w:t>
      </w:r>
      <w:r>
        <w:rPr>
          <w:rStyle w:val="CommentReference"/>
        </w:rPr>
        <w:annotationRef/>
      </w:r>
    </w:p>
  </w:comment>
  <w:comment w:initials="WE" w:author="White, Ellie" w:date="2023-05-19T13:39:00Z" w:id="1">
    <w:p w:rsidR="00EA1990" w:rsidRDefault="00EA1990" w14:paraId="35402C53" w14:textId="4CB8601A">
      <w:pPr>
        <w:pStyle w:val="CommentText"/>
      </w:pPr>
      <w:r>
        <w:rPr>
          <w:rStyle w:val="CommentReference"/>
        </w:rPr>
        <w:annotationRef/>
      </w:r>
      <w:r w:rsidR="004119D3">
        <w:t>[my opinion] Technically all models are parametric, but because the ML models have so many parameters they act non-parametric and therefore we don’t have these rigid assumptions</w:t>
      </w:r>
      <w:r w:rsidR="0038622C">
        <w:t xml:space="preserve">. </w:t>
      </w:r>
      <w:r w:rsidR="004119D3">
        <w:t xml:space="preserve"> </w:t>
      </w:r>
      <w:r w:rsidR="0026723E">
        <w:t>Someone correct me if I am wrong :D</w:t>
      </w:r>
      <w:r>
        <w:rPr>
          <w:rStyle w:val="CommentReference"/>
        </w:rPr>
        <w:annotationRef/>
      </w:r>
    </w:p>
  </w:comment>
  <w:comment w:initials="DA" w:author="Diaz, Jeremy A" w:date="2023-06-13T14:56:07" w:id="1921354548">
    <w:p w:rsidR="17141530" w:rsidRDefault="17141530" w14:paraId="1A6E9E3C" w14:textId="031B42D9">
      <w:pPr>
        <w:pStyle w:val="CommentText"/>
      </w:pPr>
      <w:r w:rsidR="17141530">
        <w:rPr/>
        <w:t>Some elaboration on this point might be nice, not sure that I'm getting its point</w:t>
      </w:r>
      <w:r>
        <w:rPr>
          <w:rStyle w:val="CommentReference"/>
        </w:rPr>
        <w:annotationRef/>
      </w:r>
    </w:p>
  </w:comment>
  <w:comment w:initials="WE" w:author="White, Ellie" w:date="2023-06-13T14:26:32" w:id="2035607642">
    <w:p w:rsidR="2C02D21F" w:rsidRDefault="2C02D21F" w14:paraId="542476B8" w14:textId="5BB06983">
      <w:pPr>
        <w:pStyle w:val="CommentText"/>
      </w:pPr>
      <w:r w:rsidR="2C02D21F">
        <w:rPr/>
        <w:t>I think I had rdews/drought models in mind when I wrote this. I meant we do automated tuning and call it good without taking the models through the final evaluations and comparing them at the end of the workflow to decide which to release.</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22396BCD"/>
  <w15:commentEx w15:done="0" w15:paraId="35402C53"/>
  <w15:commentEx w15:done="0" w15:paraId="1A6E9E3C"/>
  <w15:commentEx w15:done="0" w15:paraId="542476B8" w15:paraIdParent="1A6E9E3C"/>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2812284C" w16cex:dateUtc="2023-05-19T21:54:00Z">
    <w16cex:extLst>
      <w16:ext w16:uri="{CE6994B0-6A32-4C9F-8C6B-6E91EDA988CE}">
        <cr:reactions xmlns:cr="http://schemas.microsoft.com/office/comments/2020/reactions">
          <cr:reaction reactionType="1">
            <cr:reactionInfo dateUtc="2023-06-13T18:56:29.388Z">
              <cr:user userId="S::jdiaz@usgs.gov::7c6d5c55-b268-4d4b-83b4-08933e1aa59a" userProvider="AD" userName="Diaz, Jeremy A"/>
            </cr:reactionInfo>
          </cr:reaction>
        </cr:reactions>
      </w16:ext>
    </w16cex:extLst>
  </w16cex:commentExtensible>
  <w16cex:commentExtensible w16cex:durableId="2811FAA7" w16cex:dateUtc="2023-05-19T18:39:00Z">
    <w16cex:extLst>
      <w16:ext w16:uri="{CE6994B0-6A32-4C9F-8C6B-6E91EDA988CE}">
        <cr:reactions xmlns:cr="http://schemas.microsoft.com/office/comments/2020/reactions">
          <cr:reaction reactionType="1">
            <cr:reactionInfo dateUtc="2023-06-13T18:56:25.533Z">
              <cr:user userId="S::jdiaz@usgs.gov::7c6d5c55-b268-4d4b-83b4-08933e1aa59a" userProvider="AD" userName="Diaz, Jeremy A"/>
            </cr:reactionInfo>
          </cr:reaction>
        </cr:reactions>
      </w16:ext>
    </w16cex:extLst>
  </w16cex:commentExtensible>
  <w16cex:commentExtensible w16cex:durableId="750EC941" w16cex:dateUtc="2023-06-13T18:56:07.422Z"/>
  <w16cex:commentExtensible w16cex:durableId="7C75A987" w16cex:dateUtc="2023-06-13T19:26:32.833Z">
    <w16cex:extLst>
      <w16:ext w16:uri="{CE6994B0-6A32-4C9F-8C6B-6E91EDA988CE}">
        <cr:reactions xmlns:cr="http://schemas.microsoft.com/office/comments/2020/reactions">
          <cr:reaction reactionType="1">
            <cr:reactionInfo dateUtc="2023-06-13T19:37:31.387Z">
              <cr:user userId="S::jdiaz@usgs.gov::7c6d5c55-b268-4d4b-83b4-08933e1aa59a" userProvider="AD" userName="Diaz, Jeremy A"/>
            </cr:reactionInfo>
          </cr:reaction>
        </cr:reactions>
      </w16:ext>
    </w16cex:extLst>
  </w16cex:commentExtensible>
</w16cex:commentsExtensible>
</file>

<file path=word/commentsIds.xml><?xml version="1.0" encoding="utf-8"?>
<w16cid:commentsIds xmlns:mc="http://schemas.openxmlformats.org/markup-compatibility/2006" xmlns:w16cid="http://schemas.microsoft.com/office/word/2016/wordml/cid" mc:Ignorable="w16cid">
  <w16cid:commentId w16cid:paraId="22396BCD" w16cid:durableId="2812284C"/>
  <w16cid:commentId w16cid:paraId="35402C53" w16cid:durableId="2811FAA7"/>
  <w16cid:commentId w16cid:paraId="1A6E9E3C" w16cid:durableId="750EC941"/>
  <w16cid:commentId w16cid:paraId="542476B8" w16cid:durableId="7C75A98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AE1FF4"/>
    <w:multiLevelType w:val="hybridMultilevel"/>
    <w:tmpl w:val="00287B44"/>
    <w:lvl w:ilvl="0" w:tplc="1D3E1CAA">
      <w:numFmt w:val="bullet"/>
      <w:lvlText w:val=""/>
      <w:lvlJc w:val="left"/>
      <w:pPr>
        <w:ind w:left="720" w:hanging="360"/>
      </w:pPr>
      <w:rPr>
        <w:rFonts w:hint="default" w:ascii="Symbol" w:hAnsi="Symbol" w:eastAsiaTheme="minorHAnsi" w:cstheme="minorBidi"/>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2970587B"/>
    <w:multiLevelType w:val="hybridMultilevel"/>
    <w:tmpl w:val="654A4CB4"/>
    <w:lvl w:ilvl="0" w:tplc="1D3E1CAA">
      <w:numFmt w:val="bullet"/>
      <w:lvlText w:val=""/>
      <w:lvlJc w:val="left"/>
      <w:pPr>
        <w:ind w:left="720" w:hanging="360"/>
      </w:pPr>
      <w:rPr>
        <w:rFonts w:hint="default" w:ascii="Symbol" w:hAnsi="Symbol" w:eastAsiaTheme="minorHAnsi" w:cstheme="minorBid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16cid:durableId="1166825227">
    <w:abstractNumId w:val="0"/>
  </w:num>
  <w:num w:numId="2" w16cid:durableId="813525376">
    <w:abstractNumId w:val="1"/>
  </w:num>
</w:numbering>
</file>

<file path=word/people.xml><?xml version="1.0" encoding="utf-8"?>
<w15:people xmlns:mc="http://schemas.openxmlformats.org/markup-compatibility/2006" xmlns:w15="http://schemas.microsoft.com/office/word/2012/wordml" mc:Ignorable="w15">
  <w15:person w15:author="White, Ellie">
    <w15:presenceInfo w15:providerId="AD" w15:userId="S::ewhite@usgs.gov::fec56361-5c8a-4790-9e84-6272d2f2258e"/>
  </w15:person>
  <w15:person w15:author="Diaz, Jeremy A">
    <w15:presenceInfo w15:providerId="AD" w15:userId="S::jdiaz@usgs.gov::7c6d5c55-b268-4d4b-83b4-08933e1aa59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2"/>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626"/>
    <w:rsid w:val="00001977"/>
    <w:rsid w:val="0001173F"/>
    <w:rsid w:val="000173A6"/>
    <w:rsid w:val="00033019"/>
    <w:rsid w:val="00047DAB"/>
    <w:rsid w:val="00091A58"/>
    <w:rsid w:val="000B31A0"/>
    <w:rsid w:val="000C1967"/>
    <w:rsid w:val="000C3301"/>
    <w:rsid w:val="00101BE8"/>
    <w:rsid w:val="00110544"/>
    <w:rsid w:val="00123625"/>
    <w:rsid w:val="00156314"/>
    <w:rsid w:val="001C53B4"/>
    <w:rsid w:val="001D534D"/>
    <w:rsid w:val="00205F9E"/>
    <w:rsid w:val="00251C38"/>
    <w:rsid w:val="0026723E"/>
    <w:rsid w:val="0028354B"/>
    <w:rsid w:val="002A29DB"/>
    <w:rsid w:val="00304160"/>
    <w:rsid w:val="00307B9F"/>
    <w:rsid w:val="0032199B"/>
    <w:rsid w:val="00332E8E"/>
    <w:rsid w:val="0035040B"/>
    <w:rsid w:val="0035113D"/>
    <w:rsid w:val="0038622C"/>
    <w:rsid w:val="003933A2"/>
    <w:rsid w:val="003E594A"/>
    <w:rsid w:val="003E5FB0"/>
    <w:rsid w:val="004119D3"/>
    <w:rsid w:val="00480BEA"/>
    <w:rsid w:val="004827A8"/>
    <w:rsid w:val="004C51A4"/>
    <w:rsid w:val="004E1F44"/>
    <w:rsid w:val="004E73DB"/>
    <w:rsid w:val="004F56B0"/>
    <w:rsid w:val="004F7F4B"/>
    <w:rsid w:val="005609CF"/>
    <w:rsid w:val="00570213"/>
    <w:rsid w:val="005B6A29"/>
    <w:rsid w:val="005D2411"/>
    <w:rsid w:val="005E25E0"/>
    <w:rsid w:val="005E3DB1"/>
    <w:rsid w:val="006212B1"/>
    <w:rsid w:val="006450C2"/>
    <w:rsid w:val="006921AE"/>
    <w:rsid w:val="006B0AA9"/>
    <w:rsid w:val="006D0E0F"/>
    <w:rsid w:val="00767EB8"/>
    <w:rsid w:val="00773322"/>
    <w:rsid w:val="00790D61"/>
    <w:rsid w:val="007F5311"/>
    <w:rsid w:val="0082020A"/>
    <w:rsid w:val="008B08E7"/>
    <w:rsid w:val="008D6DF2"/>
    <w:rsid w:val="00906786"/>
    <w:rsid w:val="009127F7"/>
    <w:rsid w:val="00920A1C"/>
    <w:rsid w:val="00923DC3"/>
    <w:rsid w:val="00986E36"/>
    <w:rsid w:val="009A3626"/>
    <w:rsid w:val="009F36B2"/>
    <w:rsid w:val="00A362EC"/>
    <w:rsid w:val="00A366B1"/>
    <w:rsid w:val="00A8678A"/>
    <w:rsid w:val="00A91EDA"/>
    <w:rsid w:val="00AA7C6F"/>
    <w:rsid w:val="00AD2628"/>
    <w:rsid w:val="00AE4E4B"/>
    <w:rsid w:val="00B2623C"/>
    <w:rsid w:val="00B6648C"/>
    <w:rsid w:val="00B8669E"/>
    <w:rsid w:val="00BA0637"/>
    <w:rsid w:val="00BB1E09"/>
    <w:rsid w:val="00BB509F"/>
    <w:rsid w:val="00BC1B73"/>
    <w:rsid w:val="00C148AC"/>
    <w:rsid w:val="00C2343D"/>
    <w:rsid w:val="00C60C13"/>
    <w:rsid w:val="00C74C93"/>
    <w:rsid w:val="00C84E11"/>
    <w:rsid w:val="00C93173"/>
    <w:rsid w:val="00CC2DD2"/>
    <w:rsid w:val="00CC4639"/>
    <w:rsid w:val="00CE1FFF"/>
    <w:rsid w:val="00D131A7"/>
    <w:rsid w:val="00D46FF4"/>
    <w:rsid w:val="00D80DB9"/>
    <w:rsid w:val="00DB480B"/>
    <w:rsid w:val="00DE7CEA"/>
    <w:rsid w:val="00E42506"/>
    <w:rsid w:val="00E51585"/>
    <w:rsid w:val="00E67832"/>
    <w:rsid w:val="00E96F13"/>
    <w:rsid w:val="00EA1990"/>
    <w:rsid w:val="00EA35CC"/>
    <w:rsid w:val="00F039F8"/>
    <w:rsid w:val="00F81ECD"/>
    <w:rsid w:val="00F8399D"/>
    <w:rsid w:val="00F8721A"/>
    <w:rsid w:val="00FB0A69"/>
    <w:rsid w:val="00FC1516"/>
    <w:rsid w:val="00FD6192"/>
    <w:rsid w:val="00FF4240"/>
    <w:rsid w:val="0284146C"/>
    <w:rsid w:val="04C541FF"/>
    <w:rsid w:val="0AB174C1"/>
    <w:rsid w:val="0AFAA33A"/>
    <w:rsid w:val="0E830768"/>
    <w:rsid w:val="0FF417CE"/>
    <w:rsid w:val="1156AC84"/>
    <w:rsid w:val="1384149C"/>
    <w:rsid w:val="14876EF4"/>
    <w:rsid w:val="1669E731"/>
    <w:rsid w:val="17141530"/>
    <w:rsid w:val="18263E33"/>
    <w:rsid w:val="18EEFA48"/>
    <w:rsid w:val="1A30FBF6"/>
    <w:rsid w:val="1AC7988B"/>
    <w:rsid w:val="1C05F43F"/>
    <w:rsid w:val="1C4044A3"/>
    <w:rsid w:val="1C936ABE"/>
    <w:rsid w:val="1E33CE7F"/>
    <w:rsid w:val="1F0A900B"/>
    <w:rsid w:val="1F8A9920"/>
    <w:rsid w:val="2010C3A5"/>
    <w:rsid w:val="251102C8"/>
    <w:rsid w:val="255DE7A6"/>
    <w:rsid w:val="25B6447B"/>
    <w:rsid w:val="2638823C"/>
    <w:rsid w:val="2734069C"/>
    <w:rsid w:val="28C1638F"/>
    <w:rsid w:val="292D571E"/>
    <w:rsid w:val="29DB7823"/>
    <w:rsid w:val="2C02D21F"/>
    <w:rsid w:val="2D6599C5"/>
    <w:rsid w:val="2DB7D5C1"/>
    <w:rsid w:val="2E9BF0F6"/>
    <w:rsid w:val="2F0697EF"/>
    <w:rsid w:val="31389275"/>
    <w:rsid w:val="32813BAF"/>
    <w:rsid w:val="3439C1C4"/>
    <w:rsid w:val="367614DD"/>
    <w:rsid w:val="36A94470"/>
    <w:rsid w:val="37EC9C14"/>
    <w:rsid w:val="380C91A3"/>
    <w:rsid w:val="3857A57B"/>
    <w:rsid w:val="3B7CD8EC"/>
    <w:rsid w:val="3F257623"/>
    <w:rsid w:val="3F2F828C"/>
    <w:rsid w:val="3FCF3EC8"/>
    <w:rsid w:val="43976912"/>
    <w:rsid w:val="46899D5E"/>
    <w:rsid w:val="46ABEBCE"/>
    <w:rsid w:val="4965E256"/>
    <w:rsid w:val="49A6E06B"/>
    <w:rsid w:val="4B98854E"/>
    <w:rsid w:val="4E8D5A30"/>
    <w:rsid w:val="4ECA7694"/>
    <w:rsid w:val="4F9101CC"/>
    <w:rsid w:val="4FCB4A2B"/>
    <w:rsid w:val="5301DDA1"/>
    <w:rsid w:val="5511AA61"/>
    <w:rsid w:val="553E6E36"/>
    <w:rsid w:val="55494A94"/>
    <w:rsid w:val="568BB336"/>
    <w:rsid w:val="57553C19"/>
    <w:rsid w:val="57ABBDE2"/>
    <w:rsid w:val="5B19C9BC"/>
    <w:rsid w:val="5B2802D6"/>
    <w:rsid w:val="5B8CB9FB"/>
    <w:rsid w:val="5BF377CE"/>
    <w:rsid w:val="5E115879"/>
    <w:rsid w:val="61377A2F"/>
    <w:rsid w:val="61410B7C"/>
    <w:rsid w:val="6249DECC"/>
    <w:rsid w:val="6278497E"/>
    <w:rsid w:val="62BF5164"/>
    <w:rsid w:val="68779B2B"/>
    <w:rsid w:val="69D6F8A0"/>
    <w:rsid w:val="6D04DFFE"/>
    <w:rsid w:val="6FE2F0D4"/>
    <w:rsid w:val="713F227E"/>
    <w:rsid w:val="720E3EB9"/>
    <w:rsid w:val="75228F8A"/>
    <w:rsid w:val="7677B438"/>
    <w:rsid w:val="77E8B6B4"/>
    <w:rsid w:val="7B8304FD"/>
    <w:rsid w:val="7BD1E43D"/>
    <w:rsid w:val="7C04942F"/>
    <w:rsid w:val="7C85448A"/>
    <w:rsid w:val="7D1FAA92"/>
    <w:rsid w:val="7E57B3CE"/>
    <w:rsid w:val="7EA36A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170F4"/>
  <w15:chartTrackingRefBased/>
  <w15:docId w15:val="{FF9D5C46-85E1-4BAA-9FFB-50A375C9B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4E1F44"/>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BB1E09"/>
    <w:pPr>
      <w:ind w:left="720"/>
      <w:contextualSpacing/>
    </w:pPr>
  </w:style>
  <w:style w:type="character" w:styleId="Emphasis">
    <w:name w:val="Emphasis"/>
    <w:basedOn w:val="DefaultParagraphFont"/>
    <w:uiPriority w:val="20"/>
    <w:qFormat/>
    <w:rsid w:val="00920A1C"/>
    <w:rPr>
      <w:i/>
      <w:iCs/>
    </w:rPr>
  </w:style>
  <w:style w:type="character" w:styleId="CommentReference">
    <w:name w:val="annotation reference"/>
    <w:basedOn w:val="DefaultParagraphFont"/>
    <w:uiPriority w:val="99"/>
    <w:semiHidden/>
    <w:unhideWhenUsed/>
    <w:rsid w:val="00EA1990"/>
    <w:rPr>
      <w:sz w:val="16"/>
      <w:szCs w:val="16"/>
    </w:rPr>
  </w:style>
  <w:style w:type="paragraph" w:styleId="CommentText">
    <w:name w:val="annotation text"/>
    <w:basedOn w:val="Normal"/>
    <w:link w:val="CommentTextChar"/>
    <w:uiPriority w:val="99"/>
    <w:semiHidden/>
    <w:unhideWhenUsed/>
    <w:rsid w:val="00EA1990"/>
    <w:pPr>
      <w:spacing w:line="240" w:lineRule="auto"/>
    </w:pPr>
    <w:rPr>
      <w:sz w:val="20"/>
      <w:szCs w:val="20"/>
    </w:rPr>
  </w:style>
  <w:style w:type="character" w:styleId="CommentTextChar" w:customStyle="1">
    <w:name w:val="Comment Text Char"/>
    <w:basedOn w:val="DefaultParagraphFont"/>
    <w:link w:val="CommentText"/>
    <w:uiPriority w:val="99"/>
    <w:semiHidden/>
    <w:rsid w:val="00EA1990"/>
    <w:rPr>
      <w:sz w:val="20"/>
      <w:szCs w:val="20"/>
    </w:rPr>
  </w:style>
  <w:style w:type="paragraph" w:styleId="CommentSubject">
    <w:name w:val="annotation subject"/>
    <w:basedOn w:val="CommentText"/>
    <w:next w:val="CommentText"/>
    <w:link w:val="CommentSubjectChar"/>
    <w:uiPriority w:val="99"/>
    <w:semiHidden/>
    <w:unhideWhenUsed/>
    <w:rsid w:val="00EA1990"/>
    <w:rPr>
      <w:b/>
      <w:bCs/>
    </w:rPr>
  </w:style>
  <w:style w:type="character" w:styleId="CommentSubjectChar" w:customStyle="1">
    <w:name w:val="Comment Subject Char"/>
    <w:basedOn w:val="CommentTextChar"/>
    <w:link w:val="CommentSubject"/>
    <w:uiPriority w:val="99"/>
    <w:semiHidden/>
    <w:rsid w:val="00EA1990"/>
    <w:rPr>
      <w:b/>
      <w:bCs/>
      <w:sz w:val="20"/>
      <w:szCs w:val="20"/>
    </w:rPr>
  </w:style>
  <w:style w:type="character" w:styleId="hlfld-contribauthor" w:customStyle="1">
    <w:name w:val="hlfld-contribauthor"/>
    <w:basedOn w:val="DefaultParagraphFont"/>
    <w:rsid w:val="00480BEA"/>
  </w:style>
  <w:style w:type="character" w:styleId="seriestitle" w:customStyle="1">
    <w:name w:val="seriestitle"/>
    <w:basedOn w:val="DefaultParagraphFont"/>
    <w:rsid w:val="00480BEA"/>
  </w:style>
  <w:style w:type="character" w:styleId="doi" w:customStyle="1">
    <w:name w:val="doi"/>
    <w:basedOn w:val="DefaultParagraphFont"/>
    <w:rsid w:val="00480BEA"/>
  </w:style>
  <w:style w:type="character" w:styleId="volume" w:customStyle="1">
    <w:name w:val="volume"/>
    <w:basedOn w:val="DefaultParagraphFont"/>
    <w:rsid w:val="00480BEA"/>
  </w:style>
  <w:style w:type="character" w:styleId="page-range" w:customStyle="1">
    <w:name w:val="page-range"/>
    <w:basedOn w:val="DefaultParagraphFont"/>
    <w:rsid w:val="00480BEA"/>
  </w:style>
  <w:style w:type="character" w:styleId="pub-date" w:customStyle="1">
    <w:name w:val="pub-date"/>
    <w:basedOn w:val="DefaultParagraphFont"/>
    <w:rsid w:val="00480BEA"/>
  </w:style>
  <w:style w:type="character" w:styleId="Hyperlink">
    <w:name w:val="Hyperlink"/>
    <w:basedOn w:val="DefaultParagraphFont"/>
    <w:uiPriority w:val="99"/>
    <w:unhideWhenUsed/>
    <w:rsid w:val="003E5FB0"/>
    <w:rPr>
      <w:color w:val="0563C1" w:themeColor="hyperlink"/>
      <w:u w:val="single"/>
    </w:rPr>
  </w:style>
  <w:style w:type="character" w:styleId="UnresolvedMention">
    <w:name w:val="Unresolved Mention"/>
    <w:basedOn w:val="DefaultParagraphFont"/>
    <w:uiPriority w:val="99"/>
    <w:semiHidden/>
    <w:unhideWhenUsed/>
    <w:rsid w:val="003E5FB0"/>
    <w:rPr>
      <w:color w:val="605E5C"/>
      <w:shd w:val="clear" w:color="auto" w:fill="E1DFDD"/>
    </w:rPr>
  </w:style>
  <w:style w:type="character" w:styleId="Heading1Char" w:customStyle="1">
    <w:name w:val="Heading 1 Char"/>
    <w:basedOn w:val="DefaultParagraphFont"/>
    <w:link w:val="Heading1"/>
    <w:uiPriority w:val="9"/>
    <w:rsid w:val="004E1F44"/>
    <w:rPr>
      <w:rFonts w:asciiTheme="majorHAnsi" w:hAnsiTheme="majorHAnsi" w:eastAsiaTheme="majorEastAsia"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20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theme" Target="theme/theme1.xml"/><Relationship Id="rId3" Type="http://schemas.openxmlformats.org/officeDocument/2006/relationships/settings" Target="settings.xml"/><Relationship Id="rId7" Type="http://schemas.microsoft.com/office/2016/09/relationships/commentsIds" Target="commentsId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fontTable" Target="fontTable.xml"/><Relationship Id="rId5" Type="http://schemas.openxmlformats.org/officeDocument/2006/relationships/comments" Target="comments.xml"/><Relationship Id="rId10" Type="http://schemas.openxmlformats.org/officeDocument/2006/relationships/hyperlink" Target="https://onlinelibrary.wiley.com/doi/full/10.1111/ecog.02881" TargetMode="External"/><Relationship Id="rId4" Type="http://schemas.openxmlformats.org/officeDocument/2006/relationships/webSettings" Target="webSettings.xml"/><Relationship Id="rId9" Type="http://schemas.openxmlformats.org/officeDocument/2006/relationships/hyperlink" Target="https://doimspp.sharepoint.com/:w:/r/sites/IIDDStaff/Shared%20Documents/IPDS%20and%20FSP/ITRP%20-%20Internal%20Technical%20Review%20Procedures/Draft%20QA%20Framework%20for%20Review.docx?d=w40b8bc63e4e542e4829e7237d6ec15cb&amp;csf=1&amp;web=1&amp;e=k9Imwj"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White, Ellie</dc:creator>
  <keywords/>
  <dc:description/>
  <lastModifiedBy>Diaz, Jeremy A</lastModifiedBy>
  <revision>107</revision>
  <dcterms:created xsi:type="dcterms:W3CDTF">2023-05-19T17:42:00.0000000Z</dcterms:created>
  <dcterms:modified xsi:type="dcterms:W3CDTF">2023-06-13T19:37:39.3644449Z</dcterms:modified>
</coreProperties>
</file>